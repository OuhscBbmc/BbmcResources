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AFD42" w14:textId="77777777" w:rsidR="004F0CB1" w:rsidRPr="004F0CB1" w:rsidRDefault="004F0CB1" w:rsidP="004F0CB1">
      <w:pPr>
        <w:shd w:val="clear" w:color="auto" w:fill="FFFFFF"/>
        <w:spacing w:after="180" w:line="240" w:lineRule="auto"/>
        <w:outlineLvl w:val="1"/>
        <w:rPr>
          <w:rFonts w:ascii="Georgia" w:eastAsia="Times New Roman" w:hAnsi="Georgia" w:cs="Times New Roman"/>
          <w:color w:val="716848"/>
          <w:sz w:val="36"/>
          <w:szCs w:val="36"/>
          <w:u w:val="single"/>
        </w:rPr>
      </w:pPr>
      <w:r w:rsidRPr="004F0CB1">
        <w:rPr>
          <w:rFonts w:ascii="Georgia" w:eastAsia="Times New Roman" w:hAnsi="Georgia" w:cs="Times New Roman"/>
          <w:color w:val="716848"/>
          <w:sz w:val="36"/>
          <w:szCs w:val="36"/>
          <w:u w:val="single"/>
        </w:rPr>
        <w:t>Research</w:t>
      </w:r>
    </w:p>
    <w:p w14:paraId="6062950E" w14:textId="24544DC9" w:rsidR="004F0CB1" w:rsidRPr="004F0CB1" w:rsidRDefault="004F0CB1" w:rsidP="004F0CB1">
      <w:pPr>
        <w:pStyle w:val="NormalWeb"/>
        <w:shd w:val="clear" w:color="auto" w:fill="FFFFFF"/>
        <w:spacing w:before="0" w:beforeAutospacing="0" w:after="300" w:afterAutospacing="0" w:line="270" w:lineRule="atLeast"/>
        <w:rPr>
          <w:rFonts w:ascii="Helvetica" w:hAnsi="Helvetica"/>
          <w:color w:val="333333"/>
          <w:sz w:val="21"/>
          <w:szCs w:val="21"/>
        </w:rPr>
      </w:pPr>
      <w:r>
        <w:rPr>
          <w:rFonts w:ascii="Helvetica" w:hAnsi="Helvetica"/>
          <w:color w:val="333333"/>
          <w:sz w:val="21"/>
          <w:szCs w:val="21"/>
        </w:rPr>
        <w:t xml:space="preserve">Pediatrics </w:t>
      </w:r>
      <w:r w:rsidR="001B5F07">
        <w:rPr>
          <w:rFonts w:ascii="Helvetica" w:hAnsi="Helvetica"/>
          <w:color w:val="333333"/>
          <w:sz w:val="21"/>
          <w:szCs w:val="21"/>
        </w:rPr>
        <w:t>sponsors</w:t>
      </w:r>
      <w:r>
        <w:rPr>
          <w:rFonts w:ascii="Helvetica" w:hAnsi="Helvetica"/>
          <w:color w:val="333333"/>
          <w:sz w:val="21"/>
          <w:szCs w:val="21"/>
        </w:rPr>
        <w:t xml:space="preserve"> two </w:t>
      </w:r>
      <w:r w:rsidR="001E3280">
        <w:rPr>
          <w:rFonts w:ascii="Helvetica" w:hAnsi="Helvetica"/>
          <w:color w:val="333333"/>
          <w:sz w:val="21"/>
          <w:szCs w:val="21"/>
        </w:rPr>
        <w:t xml:space="preserve">multifunctional programs to facilitate intra-departmental research.  The Office of Research Programs </w:t>
      </w:r>
      <w:r w:rsidR="00C3715B">
        <w:rPr>
          <w:rFonts w:ascii="Helvetica" w:hAnsi="Helvetica"/>
          <w:color w:val="333333"/>
          <w:sz w:val="21"/>
          <w:szCs w:val="21"/>
        </w:rPr>
        <w:t xml:space="preserve">specializes in comprehensive support of regulatory compliance </w:t>
      </w:r>
      <w:r w:rsidR="00E432DE">
        <w:rPr>
          <w:rFonts w:ascii="Helvetica" w:hAnsi="Helvetica"/>
          <w:color w:val="333333"/>
          <w:sz w:val="21"/>
          <w:szCs w:val="21"/>
        </w:rPr>
        <w:t xml:space="preserve">and study coordination </w:t>
      </w:r>
      <w:r w:rsidR="00C3715B">
        <w:rPr>
          <w:rFonts w:ascii="Helvetica" w:hAnsi="Helvetica"/>
          <w:color w:val="333333"/>
          <w:sz w:val="21"/>
          <w:szCs w:val="21"/>
        </w:rPr>
        <w:t xml:space="preserve">for clinical trials research.  </w:t>
      </w:r>
      <w:proofErr w:type="gramStart"/>
      <w:r w:rsidR="00C3715B">
        <w:rPr>
          <w:rFonts w:ascii="Helvetica" w:hAnsi="Helvetica"/>
          <w:color w:val="333333"/>
          <w:sz w:val="21"/>
          <w:szCs w:val="21"/>
        </w:rPr>
        <w:t>The Biomedical and Behavioral Methodology Core (BBMC)</w:t>
      </w:r>
      <w:r w:rsidR="00565C8D">
        <w:rPr>
          <w:rFonts w:ascii="Helvetica" w:hAnsi="Helvetica"/>
          <w:color w:val="333333"/>
          <w:sz w:val="21"/>
          <w:szCs w:val="21"/>
        </w:rPr>
        <w:t xml:space="preserve"> houses faculty and staff who specialize in biostatistics, measurement, computational programming, database management, and general research methods.</w:t>
      </w:r>
      <w:proofErr w:type="gramEnd"/>
      <w:r w:rsidR="00C3715B">
        <w:rPr>
          <w:rFonts w:ascii="Helvetica" w:hAnsi="Helvetica"/>
          <w:color w:val="333333"/>
          <w:sz w:val="21"/>
          <w:szCs w:val="21"/>
        </w:rPr>
        <w:t xml:space="preserve"> </w:t>
      </w:r>
    </w:p>
    <w:p w14:paraId="40FD3040" w14:textId="5AD94859" w:rsidR="004F0CB1" w:rsidRPr="00232DD0" w:rsidRDefault="00232DD0" w:rsidP="004F0CB1">
      <w:pPr>
        <w:pStyle w:val="NormalWeb"/>
        <w:shd w:val="clear" w:color="auto" w:fill="FFFFFF"/>
        <w:spacing w:before="0" w:beforeAutospacing="0" w:after="300" w:afterAutospacing="0" w:line="270" w:lineRule="atLeast"/>
        <w:rPr>
          <w:rFonts w:ascii="Helvetica" w:hAnsi="Helvetica"/>
          <w:i/>
          <w:color w:val="333333"/>
          <w:sz w:val="21"/>
          <w:szCs w:val="21"/>
        </w:rPr>
      </w:pPr>
      <w:r w:rsidRPr="00232DD0">
        <w:rPr>
          <w:rFonts w:ascii="Helvetica" w:hAnsi="Helvetica"/>
          <w:i/>
          <w:color w:val="333333"/>
          <w:sz w:val="21"/>
          <w:szCs w:val="21"/>
        </w:rPr>
        <w:t>Overview of Support Programs</w:t>
      </w:r>
    </w:p>
    <w:p w14:paraId="4C30CBE2" w14:textId="77777777" w:rsidR="004F0CB1" w:rsidRPr="004F0CB1" w:rsidRDefault="004F0CB1" w:rsidP="004F0CB1">
      <w:pPr>
        <w:pStyle w:val="NormalWeb"/>
        <w:shd w:val="clear" w:color="auto" w:fill="FFFFFF"/>
        <w:spacing w:before="0" w:beforeAutospacing="0" w:after="300" w:afterAutospacing="0" w:line="270" w:lineRule="atLeast"/>
        <w:rPr>
          <w:rFonts w:ascii="Helvetica" w:hAnsi="Helvetica"/>
          <w:b/>
          <w:i/>
          <w:color w:val="333333"/>
          <w:sz w:val="21"/>
          <w:szCs w:val="21"/>
        </w:rPr>
      </w:pPr>
      <w:r>
        <w:rPr>
          <w:rFonts w:ascii="Helvetica" w:hAnsi="Helvetica"/>
          <w:b/>
          <w:i/>
          <w:color w:val="333333"/>
          <w:sz w:val="21"/>
          <w:szCs w:val="21"/>
        </w:rPr>
        <w:t>Office of Research Programs</w:t>
      </w:r>
    </w:p>
    <w:p w14:paraId="3E0EA304" w14:textId="6C570EFB" w:rsidR="001B5F07" w:rsidRDefault="004F0CB1" w:rsidP="001B5F07">
      <w:pPr>
        <w:pStyle w:val="NormalWeb"/>
        <w:shd w:val="clear" w:color="auto" w:fill="FFFFFF"/>
        <w:spacing w:before="0" w:beforeAutospacing="0" w:after="0" w:afterAutospacing="0" w:line="270" w:lineRule="atLeast"/>
        <w:rPr>
          <w:rFonts w:ascii="Helvetica" w:hAnsi="Helvetica"/>
          <w:color w:val="333333"/>
          <w:sz w:val="21"/>
          <w:szCs w:val="21"/>
          <w:bdr w:val="none" w:sz="0" w:space="0" w:color="auto" w:frame="1"/>
        </w:rPr>
      </w:pPr>
      <w:r>
        <w:rPr>
          <w:rFonts w:ascii="Helvetica" w:hAnsi="Helvetica"/>
          <w:color w:val="333333"/>
          <w:sz w:val="21"/>
          <w:szCs w:val="21"/>
        </w:rPr>
        <w:t>The Office’s mission is to enhance and facilitate Departmental research activities through a coordinated, centralized system leading to increased productivity and revenue from research. It provides a comprehensive array of support services; helps assure compliance with federal regulations and institutional policies and procedures; and coordinates efforts with OUHSC's Office of Research Administration</w:t>
      </w:r>
      <w:r w:rsidR="00E432DE">
        <w:rPr>
          <w:rFonts w:ascii="Helvetica" w:hAnsi="Helvetica"/>
          <w:color w:val="333333"/>
          <w:sz w:val="21"/>
          <w:szCs w:val="21"/>
        </w:rPr>
        <w:t xml:space="preserve"> and</w:t>
      </w:r>
      <w:r>
        <w:rPr>
          <w:rFonts w:ascii="Helvetica" w:hAnsi="Helvetica"/>
          <w:color w:val="333333"/>
          <w:sz w:val="21"/>
          <w:szCs w:val="21"/>
        </w:rPr>
        <w:t xml:space="preserve"> Institutional Review Board</w:t>
      </w:r>
      <w:r w:rsidR="00E432DE">
        <w:rPr>
          <w:rFonts w:ascii="Helvetica" w:hAnsi="Helvetica"/>
          <w:color w:val="333333"/>
          <w:sz w:val="21"/>
          <w:szCs w:val="21"/>
        </w:rPr>
        <w:t>.</w:t>
      </w:r>
      <w:r>
        <w:rPr>
          <w:rFonts w:ascii="Helvetica" w:hAnsi="Helvetica"/>
          <w:color w:val="333333"/>
          <w:sz w:val="21"/>
          <w:szCs w:val="21"/>
        </w:rPr>
        <w:t xml:space="preserve"> </w:t>
      </w:r>
      <w:r>
        <w:rPr>
          <w:rFonts w:ascii="Helvetica" w:hAnsi="Helvetica"/>
          <w:color w:val="333333"/>
          <w:sz w:val="21"/>
          <w:szCs w:val="21"/>
        </w:rPr>
        <w:br/>
      </w:r>
      <w:r>
        <w:rPr>
          <w:rFonts w:ascii="Helvetica" w:hAnsi="Helvetica"/>
          <w:color w:val="333333"/>
          <w:sz w:val="21"/>
          <w:szCs w:val="21"/>
        </w:rPr>
        <w:br/>
        <w:t xml:space="preserve">For more information in regards to our </w:t>
      </w:r>
      <w:r w:rsidR="001E3280">
        <w:rPr>
          <w:rFonts w:ascii="Helvetica" w:hAnsi="Helvetica"/>
          <w:color w:val="333333"/>
          <w:sz w:val="21"/>
          <w:szCs w:val="21"/>
        </w:rPr>
        <w:t>Office of Research Programs</w:t>
      </w:r>
      <w:r>
        <w:rPr>
          <w:rFonts w:ascii="Helvetica" w:hAnsi="Helvetica"/>
          <w:color w:val="333333"/>
          <w:sz w:val="21"/>
          <w:szCs w:val="21"/>
        </w:rPr>
        <w:t xml:space="preserve"> please contact Kathy Redmond by email at </w:t>
      </w:r>
      <w:hyperlink r:id="rId7" w:history="1">
        <w:r w:rsidRPr="000E21A9">
          <w:rPr>
            <w:rStyle w:val="Hyperlink"/>
            <w:rFonts w:ascii="Helvetica" w:hAnsi="Helvetica"/>
            <w:sz w:val="21"/>
            <w:szCs w:val="21"/>
            <w:bdr w:val="none" w:sz="0" w:space="0" w:color="auto" w:frame="1"/>
          </w:rPr>
          <w:t>kathy-redmond@ouhsc.edu</w:t>
        </w:r>
      </w:hyperlink>
      <w:r>
        <w:rPr>
          <w:rFonts w:ascii="Helvetica" w:hAnsi="Helvetica"/>
          <w:color w:val="333333"/>
          <w:sz w:val="21"/>
          <w:szCs w:val="21"/>
          <w:bdr w:val="none" w:sz="0" w:space="0" w:color="auto" w:frame="1"/>
        </w:rPr>
        <w:t xml:space="preserve"> </w:t>
      </w:r>
    </w:p>
    <w:p w14:paraId="10668D81" w14:textId="77777777" w:rsidR="001B5F07" w:rsidRDefault="001B5F07" w:rsidP="001B5F07">
      <w:pPr>
        <w:pStyle w:val="NormalWeb"/>
        <w:shd w:val="clear" w:color="auto" w:fill="FFFFFF"/>
        <w:spacing w:before="0" w:beforeAutospacing="0" w:after="0" w:afterAutospacing="0" w:line="270" w:lineRule="atLeast"/>
        <w:rPr>
          <w:rFonts w:ascii="Helvetica" w:hAnsi="Helvetica"/>
          <w:color w:val="333333"/>
          <w:sz w:val="21"/>
          <w:szCs w:val="21"/>
          <w:bdr w:val="none" w:sz="0" w:space="0" w:color="auto" w:frame="1"/>
        </w:rPr>
      </w:pPr>
    </w:p>
    <w:p w14:paraId="7793EFAA" w14:textId="529099BB" w:rsidR="004F0CB1" w:rsidRDefault="00CB1C52" w:rsidP="001B5F07">
      <w:pPr>
        <w:pStyle w:val="NormalWeb"/>
        <w:shd w:val="clear" w:color="auto" w:fill="FFFFFF"/>
        <w:spacing w:before="0" w:beforeAutospacing="0" w:after="0" w:afterAutospacing="0" w:line="270" w:lineRule="atLeast"/>
        <w:rPr>
          <w:rFonts w:ascii="Helvetica" w:hAnsi="Helvetica"/>
          <w:b/>
          <w:color w:val="333333"/>
          <w:sz w:val="21"/>
          <w:szCs w:val="21"/>
        </w:rPr>
      </w:pPr>
      <w:r>
        <w:rPr>
          <w:rFonts w:ascii="Helvetica" w:hAnsi="Helvetica"/>
          <w:b/>
          <w:noProof/>
          <w:color w:val="333333"/>
          <w:sz w:val="21"/>
          <w:szCs w:val="21"/>
        </w:rPr>
        <w:drawing>
          <wp:anchor distT="0" distB="0" distL="114300" distR="114300" simplePos="0" relativeHeight="251658240" behindDoc="0" locked="0" layoutInCell="1" allowOverlap="1" wp14:anchorId="221B9E5F" wp14:editId="71D20A7D">
            <wp:simplePos x="0" y="0"/>
            <wp:positionH relativeFrom="column">
              <wp:posOffset>38100</wp:posOffset>
            </wp:positionH>
            <wp:positionV relativeFrom="paragraph">
              <wp:posOffset>321310</wp:posOffset>
            </wp:positionV>
            <wp:extent cx="793750" cy="793750"/>
            <wp:effectExtent l="0" t="0" r="6350" b="6350"/>
            <wp:wrapThrough wrapText="bothSides">
              <wp:wrapPolygon edited="0">
                <wp:start x="518" y="0"/>
                <wp:lineTo x="0" y="21254"/>
                <wp:lineTo x="21254" y="21254"/>
                <wp:lineTo x="21254" y="5184"/>
                <wp:lineTo x="3110" y="0"/>
                <wp:lineTo x="518"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mcDistributionsBackgroundSquareClear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3750" cy="793750"/>
                    </a:xfrm>
                    <a:prstGeom prst="rect">
                      <a:avLst/>
                    </a:prstGeom>
                  </pic:spPr>
                </pic:pic>
              </a:graphicData>
            </a:graphic>
            <wp14:sizeRelH relativeFrom="margin">
              <wp14:pctWidth>0</wp14:pctWidth>
            </wp14:sizeRelH>
            <wp14:sizeRelV relativeFrom="margin">
              <wp14:pctHeight>0</wp14:pctHeight>
            </wp14:sizeRelV>
          </wp:anchor>
        </w:drawing>
      </w:r>
      <w:r w:rsidR="001E3280">
        <w:rPr>
          <w:rFonts w:ascii="Helvetica" w:hAnsi="Helvetica"/>
          <w:b/>
          <w:color w:val="333333"/>
          <w:sz w:val="21"/>
          <w:szCs w:val="21"/>
        </w:rPr>
        <w:t xml:space="preserve">Biomedical and Behavioral </w:t>
      </w:r>
      <w:r w:rsidR="004F0CB1">
        <w:rPr>
          <w:rFonts w:ascii="Helvetica" w:hAnsi="Helvetica"/>
          <w:b/>
          <w:color w:val="333333"/>
          <w:sz w:val="21"/>
          <w:szCs w:val="21"/>
        </w:rPr>
        <w:t>Methodology Core</w:t>
      </w:r>
      <w:r w:rsidR="000F232E">
        <w:rPr>
          <w:rFonts w:ascii="Helvetica" w:hAnsi="Helvetica"/>
          <w:b/>
          <w:color w:val="333333"/>
          <w:sz w:val="21"/>
          <w:szCs w:val="21"/>
        </w:rPr>
        <w:t xml:space="preserve"> </w:t>
      </w:r>
    </w:p>
    <w:p w14:paraId="494F36EC" w14:textId="77777777" w:rsidR="001B5F07" w:rsidRPr="001B5F07" w:rsidRDefault="001B5F07" w:rsidP="001B5F07">
      <w:pPr>
        <w:pStyle w:val="NormalWeb"/>
        <w:shd w:val="clear" w:color="auto" w:fill="FFFFFF"/>
        <w:spacing w:before="0" w:beforeAutospacing="0" w:after="0" w:afterAutospacing="0" w:line="270" w:lineRule="atLeast"/>
        <w:rPr>
          <w:rFonts w:ascii="Helvetica" w:hAnsi="Helvetica"/>
          <w:color w:val="333333"/>
          <w:sz w:val="21"/>
          <w:szCs w:val="21"/>
          <w:bdr w:val="none" w:sz="0" w:space="0" w:color="auto" w:frame="1"/>
        </w:rPr>
      </w:pPr>
    </w:p>
    <w:p w14:paraId="31058778" w14:textId="73E8EE8A" w:rsidR="00CB1C52" w:rsidRDefault="001E3280" w:rsidP="004F0CB1">
      <w:pPr>
        <w:pStyle w:val="NormalWeb"/>
        <w:shd w:val="clear" w:color="auto" w:fill="FFFFFF"/>
        <w:spacing w:before="0" w:beforeAutospacing="0" w:after="300" w:afterAutospacing="0" w:line="270" w:lineRule="atLeast"/>
        <w:rPr>
          <w:rFonts w:ascii="Helvetica" w:hAnsi="Helvetica"/>
          <w:color w:val="333333"/>
          <w:sz w:val="21"/>
          <w:szCs w:val="21"/>
        </w:rPr>
      </w:pPr>
      <w:r>
        <w:rPr>
          <w:rFonts w:ascii="Helvetica" w:hAnsi="Helvetica"/>
          <w:color w:val="333333"/>
          <w:sz w:val="21"/>
          <w:szCs w:val="21"/>
        </w:rPr>
        <w:t xml:space="preserve">The BBMC mission is to </w:t>
      </w:r>
      <w:r w:rsidR="008513AC">
        <w:rPr>
          <w:rFonts w:ascii="Helvetica" w:hAnsi="Helvetica"/>
          <w:color w:val="333333"/>
          <w:sz w:val="21"/>
          <w:szCs w:val="21"/>
        </w:rPr>
        <w:t xml:space="preserve">support and enhance </w:t>
      </w:r>
      <w:r w:rsidR="00E20486">
        <w:rPr>
          <w:rFonts w:ascii="Helvetica" w:hAnsi="Helvetica"/>
          <w:color w:val="333333"/>
          <w:sz w:val="21"/>
          <w:szCs w:val="21"/>
        </w:rPr>
        <w:t xml:space="preserve">study </w:t>
      </w:r>
      <w:r w:rsidR="008513AC">
        <w:rPr>
          <w:rFonts w:ascii="Helvetica" w:hAnsi="Helvetica"/>
          <w:color w:val="333333"/>
          <w:sz w:val="21"/>
          <w:szCs w:val="21"/>
        </w:rPr>
        <w:t>design, data capture, and analytics</w:t>
      </w:r>
      <w:r w:rsidR="00E20486">
        <w:rPr>
          <w:rFonts w:ascii="Helvetica" w:hAnsi="Helvetica"/>
          <w:color w:val="333333"/>
          <w:sz w:val="21"/>
          <w:szCs w:val="21"/>
        </w:rPr>
        <w:t xml:space="preserve"> for Pediatrics research</w:t>
      </w:r>
      <w:r w:rsidR="008513AC">
        <w:rPr>
          <w:rFonts w:ascii="Helvetica" w:hAnsi="Helvetica"/>
          <w:color w:val="333333"/>
          <w:sz w:val="21"/>
          <w:szCs w:val="21"/>
        </w:rPr>
        <w:t xml:space="preserve">.  </w:t>
      </w:r>
      <w:r w:rsidR="00E20486">
        <w:rPr>
          <w:rFonts w:ascii="Helvetica" w:hAnsi="Helvetica"/>
          <w:color w:val="333333"/>
          <w:sz w:val="21"/>
          <w:szCs w:val="21"/>
        </w:rPr>
        <w:t xml:space="preserve">The Core offers </w:t>
      </w:r>
      <w:r w:rsidR="00A10FC8">
        <w:rPr>
          <w:rFonts w:ascii="Helvetica" w:hAnsi="Helvetica"/>
          <w:color w:val="333333"/>
          <w:sz w:val="21"/>
          <w:szCs w:val="21"/>
        </w:rPr>
        <w:t>a variety of support services</w:t>
      </w:r>
      <w:r w:rsidR="00CB1C52">
        <w:rPr>
          <w:rFonts w:ascii="Helvetica" w:hAnsi="Helvetica"/>
          <w:color w:val="333333"/>
          <w:sz w:val="21"/>
          <w:szCs w:val="21"/>
        </w:rPr>
        <w:t xml:space="preserve"> for projects at any stage of development, to include: database design and management, study design and management, manuscript/</w:t>
      </w:r>
      <w:r w:rsidR="00232DD0">
        <w:rPr>
          <w:rFonts w:ascii="Helvetica" w:hAnsi="Helvetica"/>
          <w:color w:val="333333"/>
          <w:sz w:val="21"/>
          <w:szCs w:val="21"/>
        </w:rPr>
        <w:t>proposal/</w:t>
      </w:r>
      <w:r w:rsidR="00CB1C52">
        <w:rPr>
          <w:rFonts w:ascii="Helvetica" w:hAnsi="Helvetica"/>
          <w:color w:val="333333"/>
          <w:sz w:val="21"/>
          <w:szCs w:val="21"/>
        </w:rPr>
        <w:t xml:space="preserve">presentation </w:t>
      </w:r>
      <w:r w:rsidR="00C3715B">
        <w:rPr>
          <w:rFonts w:ascii="Helvetica" w:hAnsi="Helvetica"/>
          <w:color w:val="333333"/>
          <w:sz w:val="21"/>
          <w:szCs w:val="21"/>
        </w:rPr>
        <w:t xml:space="preserve">development and </w:t>
      </w:r>
      <w:r w:rsidR="00CB1C52">
        <w:rPr>
          <w:rFonts w:ascii="Helvetica" w:hAnsi="Helvetica"/>
          <w:color w:val="333333"/>
          <w:sz w:val="21"/>
          <w:szCs w:val="21"/>
        </w:rPr>
        <w:t>review, and biostatistics consultation and support</w:t>
      </w:r>
      <w:r w:rsidR="00A10FC8">
        <w:rPr>
          <w:rFonts w:ascii="Helvetica" w:hAnsi="Helvetica"/>
          <w:color w:val="333333"/>
          <w:sz w:val="21"/>
          <w:szCs w:val="21"/>
        </w:rPr>
        <w:t xml:space="preserve">.  </w:t>
      </w:r>
      <w:r w:rsidR="00CB1C52">
        <w:rPr>
          <w:rFonts w:ascii="Helvetica" w:hAnsi="Helvetica"/>
          <w:color w:val="333333"/>
          <w:sz w:val="21"/>
          <w:szCs w:val="21"/>
        </w:rPr>
        <w:t xml:space="preserve">To request any of these services, please visit the BBMC homepage, </w:t>
      </w:r>
      <w:ins w:id="0" w:author="Wilson, Thomas N (HSC)" w:date="2013-09-03T11:55:00Z">
        <w:r w:rsidR="00AA4B50">
          <w:rPr>
            <w:rFonts w:ascii="Helvetica" w:hAnsi="Helvetica"/>
            <w:color w:val="333333"/>
            <w:sz w:val="21"/>
            <w:szCs w:val="21"/>
          </w:rPr>
          <w:fldChar w:fldCharType="begin"/>
        </w:r>
      </w:ins>
      <w:ins w:id="1" w:author="Wilson, Thomas N (HSC)" w:date="2013-09-03T11:56:00Z">
        <w:r w:rsidR="00AA4B50">
          <w:rPr>
            <w:rFonts w:ascii="Helvetica" w:hAnsi="Helvetica"/>
            <w:color w:val="333333"/>
            <w:sz w:val="21"/>
            <w:szCs w:val="21"/>
          </w:rPr>
          <w:instrText>HYPERLINK "https://miechvprojects.ouhsc.edu/redcap/redcap_v4.11.2/MIECHV/BBMC.html"</w:instrText>
        </w:r>
        <w:r w:rsidR="00AA4B50">
          <w:rPr>
            <w:rFonts w:ascii="Helvetica" w:hAnsi="Helvetica"/>
            <w:color w:val="333333"/>
            <w:sz w:val="21"/>
            <w:szCs w:val="21"/>
          </w:rPr>
        </w:r>
      </w:ins>
      <w:ins w:id="2" w:author="Wilson, Thomas N (HSC)" w:date="2013-09-03T11:55:00Z">
        <w:r w:rsidR="00AA4B50">
          <w:rPr>
            <w:rFonts w:ascii="Helvetica" w:hAnsi="Helvetica"/>
            <w:color w:val="333333"/>
            <w:sz w:val="21"/>
            <w:szCs w:val="21"/>
          </w:rPr>
          <w:fldChar w:fldCharType="separate"/>
        </w:r>
      </w:ins>
      <w:ins w:id="3" w:author="Wilson, Thomas N (HSC)" w:date="2013-09-03T11:56:00Z">
        <w:r w:rsidR="00AA4B50">
          <w:rPr>
            <w:rStyle w:val="Hyperlink"/>
            <w:rFonts w:ascii="Helvetica" w:hAnsi="Helvetica"/>
            <w:sz w:val="21"/>
            <w:szCs w:val="21"/>
          </w:rPr>
          <w:t>BBMC</w:t>
        </w:r>
      </w:ins>
      <w:ins w:id="4" w:author="Wilson, Thomas N (HSC)" w:date="2013-09-03T11:55:00Z">
        <w:r w:rsidR="00AA4B50">
          <w:rPr>
            <w:rFonts w:ascii="Helvetica" w:hAnsi="Helvetica"/>
            <w:color w:val="333333"/>
            <w:sz w:val="21"/>
            <w:szCs w:val="21"/>
          </w:rPr>
          <w:fldChar w:fldCharType="end"/>
        </w:r>
      </w:ins>
    </w:p>
    <w:p w14:paraId="4165400E" w14:textId="7EFAEA40" w:rsidR="00232DD0" w:rsidRDefault="00232DD0" w:rsidP="004F0CB1">
      <w:pPr>
        <w:pStyle w:val="NormalWeb"/>
        <w:shd w:val="clear" w:color="auto" w:fill="FFFFFF"/>
        <w:spacing w:before="0" w:beforeAutospacing="0" w:after="300" w:afterAutospacing="0" w:line="270" w:lineRule="atLeast"/>
        <w:rPr>
          <w:rFonts w:ascii="Helvetica" w:hAnsi="Helvetica"/>
          <w:color w:val="333333"/>
          <w:sz w:val="21"/>
          <w:szCs w:val="21"/>
        </w:rPr>
      </w:pPr>
      <w:r>
        <w:rPr>
          <w:rFonts w:ascii="Helvetica" w:hAnsi="Helvetica"/>
          <w:color w:val="333333"/>
          <w:sz w:val="21"/>
          <w:szCs w:val="21"/>
        </w:rPr>
        <w:t xml:space="preserve">In addition to </w:t>
      </w:r>
      <w:r w:rsidR="001B5F07">
        <w:rPr>
          <w:rFonts w:ascii="Helvetica" w:hAnsi="Helvetica"/>
          <w:color w:val="333333"/>
          <w:sz w:val="21"/>
          <w:szCs w:val="21"/>
        </w:rPr>
        <w:t xml:space="preserve">these </w:t>
      </w:r>
      <w:r>
        <w:rPr>
          <w:rFonts w:ascii="Helvetica" w:hAnsi="Helvetica"/>
          <w:color w:val="333333"/>
          <w:sz w:val="21"/>
          <w:szCs w:val="21"/>
        </w:rPr>
        <w:t>support services, t</w:t>
      </w:r>
      <w:r w:rsidR="00A10FC8">
        <w:rPr>
          <w:rFonts w:ascii="Helvetica" w:hAnsi="Helvetica"/>
          <w:color w:val="333333"/>
          <w:sz w:val="21"/>
          <w:szCs w:val="21"/>
        </w:rPr>
        <w:t>he BBMC actively pursues in its own interdisciplinary research programs involving new method development</w:t>
      </w:r>
      <w:r w:rsidR="00CB1C52">
        <w:rPr>
          <w:rFonts w:ascii="Helvetica" w:hAnsi="Helvetica"/>
          <w:color w:val="333333"/>
          <w:sz w:val="21"/>
          <w:szCs w:val="21"/>
        </w:rPr>
        <w:t>s</w:t>
      </w:r>
      <w:r w:rsidR="00A10FC8">
        <w:rPr>
          <w:rFonts w:ascii="Helvetica" w:hAnsi="Helvetica"/>
          <w:color w:val="333333"/>
          <w:sz w:val="21"/>
          <w:szCs w:val="21"/>
        </w:rPr>
        <w:t xml:space="preserve"> and appli</w:t>
      </w:r>
      <w:r>
        <w:rPr>
          <w:rFonts w:ascii="Helvetica" w:hAnsi="Helvetica"/>
          <w:color w:val="333333"/>
          <w:sz w:val="21"/>
          <w:szCs w:val="21"/>
        </w:rPr>
        <w:t>ed research</w:t>
      </w:r>
      <w:r w:rsidR="00A10FC8">
        <w:rPr>
          <w:rFonts w:ascii="Helvetica" w:hAnsi="Helvetica"/>
          <w:color w:val="333333"/>
          <w:sz w:val="21"/>
          <w:szCs w:val="21"/>
        </w:rPr>
        <w:t xml:space="preserve"> </w:t>
      </w:r>
      <w:r>
        <w:rPr>
          <w:rFonts w:ascii="Helvetica" w:hAnsi="Helvetica"/>
          <w:color w:val="333333"/>
          <w:sz w:val="21"/>
          <w:szCs w:val="21"/>
        </w:rPr>
        <w:t>on</w:t>
      </w:r>
      <w:r w:rsidR="00CB1C52">
        <w:rPr>
          <w:rFonts w:ascii="Helvetica" w:hAnsi="Helvetica"/>
          <w:color w:val="333333"/>
          <w:sz w:val="21"/>
          <w:szCs w:val="21"/>
        </w:rPr>
        <w:t xml:space="preserve"> Adverse Childhood Experiences (ACES)</w:t>
      </w:r>
      <w:r w:rsidR="00A10FC8">
        <w:rPr>
          <w:rFonts w:ascii="Helvetica" w:hAnsi="Helvetica"/>
          <w:color w:val="333333"/>
          <w:sz w:val="21"/>
          <w:szCs w:val="21"/>
        </w:rPr>
        <w:t xml:space="preserve">.  </w:t>
      </w:r>
      <w:r>
        <w:rPr>
          <w:rFonts w:ascii="Helvetica" w:hAnsi="Helvetica"/>
          <w:color w:val="333333"/>
          <w:sz w:val="21"/>
          <w:szCs w:val="21"/>
        </w:rPr>
        <w:t xml:space="preserve">BBMC also provides general and advanced research training opportunities for researchers at all levels of experience.  For more information about these research programs, collaborative opportunities, or training please contact our BBMC Director, David Bard, Ph.D., </w:t>
      </w:r>
      <w:r w:rsidR="001B5F07">
        <w:rPr>
          <w:rFonts w:ascii="Helvetica" w:hAnsi="Helvetica"/>
          <w:color w:val="333333"/>
          <w:sz w:val="21"/>
          <w:szCs w:val="21"/>
        </w:rPr>
        <w:t xml:space="preserve">by email </w:t>
      </w:r>
      <w:r>
        <w:rPr>
          <w:rFonts w:ascii="Helvetica" w:hAnsi="Helvetica"/>
          <w:color w:val="333333"/>
          <w:sz w:val="21"/>
          <w:szCs w:val="21"/>
        </w:rPr>
        <w:t xml:space="preserve">at </w:t>
      </w:r>
      <w:hyperlink r:id="rId9" w:history="1">
        <w:r w:rsidRPr="000E21A9">
          <w:rPr>
            <w:rStyle w:val="Hyperlink"/>
            <w:rFonts w:ascii="Helvetica" w:hAnsi="Helvetica"/>
            <w:sz w:val="21"/>
            <w:szCs w:val="21"/>
          </w:rPr>
          <w:t>david-bard@ouhsc.edu</w:t>
        </w:r>
      </w:hyperlink>
      <w:r>
        <w:rPr>
          <w:rFonts w:ascii="Helvetica" w:hAnsi="Helvetica"/>
          <w:color w:val="333333"/>
          <w:sz w:val="21"/>
          <w:szCs w:val="21"/>
        </w:rPr>
        <w:t xml:space="preserve"> </w:t>
      </w:r>
      <w:bookmarkStart w:id="5" w:name="_GoBack"/>
      <w:bookmarkEnd w:id="5"/>
    </w:p>
    <w:p w14:paraId="087E47C9" w14:textId="77777777" w:rsidR="004F0CB1" w:rsidRPr="004F0CB1" w:rsidRDefault="004F0CB1" w:rsidP="004F0CB1">
      <w:pPr>
        <w:pStyle w:val="NormalWeb"/>
        <w:shd w:val="clear" w:color="auto" w:fill="FFFFFF"/>
        <w:spacing w:before="0" w:beforeAutospacing="0" w:after="300" w:afterAutospacing="0" w:line="270" w:lineRule="atLeast"/>
        <w:rPr>
          <w:rFonts w:ascii="Helvetica" w:hAnsi="Helvetica"/>
          <w:b/>
          <w:i/>
          <w:color w:val="333333"/>
          <w:sz w:val="21"/>
          <w:szCs w:val="21"/>
        </w:rPr>
      </w:pPr>
      <w:r w:rsidRPr="004F0CB1">
        <w:rPr>
          <w:rFonts w:ascii="Helvetica" w:hAnsi="Helvetica"/>
          <w:b/>
          <w:i/>
          <w:color w:val="333333"/>
          <w:sz w:val="21"/>
          <w:szCs w:val="21"/>
        </w:rPr>
        <w:t>Overview of Current Research</w:t>
      </w:r>
    </w:p>
    <w:p w14:paraId="6F949F8E" w14:textId="77777777" w:rsidR="004F0CB1" w:rsidRPr="004F0CB1" w:rsidRDefault="004F0CB1" w:rsidP="004F0CB1">
      <w:pPr>
        <w:shd w:val="clear" w:color="auto" w:fill="FFFFFF"/>
        <w:spacing w:after="300" w:line="270" w:lineRule="atLeast"/>
        <w:rPr>
          <w:rFonts w:ascii="Helvetica" w:eastAsia="Times New Roman" w:hAnsi="Helvetica" w:cs="Times New Roman"/>
          <w:color w:val="333333"/>
          <w:sz w:val="21"/>
          <w:szCs w:val="21"/>
        </w:rPr>
      </w:pPr>
      <w:r w:rsidRPr="004F0CB1">
        <w:rPr>
          <w:rFonts w:ascii="Helvetica" w:eastAsia="Times New Roman" w:hAnsi="Helvetica" w:cs="Times New Roman"/>
          <w:color w:val="333333"/>
          <w:sz w:val="21"/>
          <w:szCs w:val="21"/>
        </w:rPr>
        <w:t>To view current departmental awards, go to:</w:t>
      </w:r>
    </w:p>
    <w:p w14:paraId="33B9EF41" w14:textId="77777777" w:rsidR="004F0CB1" w:rsidRPr="004F0CB1" w:rsidRDefault="00AA4B50" w:rsidP="004F0CB1">
      <w:pPr>
        <w:numPr>
          <w:ilvl w:val="0"/>
          <w:numId w:val="1"/>
        </w:numPr>
        <w:shd w:val="clear" w:color="auto" w:fill="FFFFFF"/>
        <w:spacing w:after="0" w:line="270" w:lineRule="atLeast"/>
        <w:ind w:left="360" w:right="360"/>
        <w:rPr>
          <w:rFonts w:ascii="Helvetica" w:eastAsia="Times New Roman" w:hAnsi="Helvetica" w:cs="Times New Roman"/>
          <w:color w:val="333333"/>
          <w:sz w:val="21"/>
          <w:szCs w:val="21"/>
        </w:rPr>
      </w:pPr>
      <w:hyperlink r:id="rId10" w:tooltip="Federal Awards" w:history="1">
        <w:r w:rsidR="004F0CB1" w:rsidRPr="004F0CB1">
          <w:rPr>
            <w:rFonts w:ascii="Helvetica" w:eastAsia="Times New Roman" w:hAnsi="Helvetica" w:cs="Times New Roman"/>
            <w:b/>
            <w:bCs/>
            <w:color w:val="0000FF"/>
            <w:sz w:val="21"/>
            <w:szCs w:val="21"/>
            <w:u w:val="single"/>
            <w:bdr w:val="none" w:sz="0" w:space="0" w:color="auto" w:frame="1"/>
          </w:rPr>
          <w:t>Federal Awards</w:t>
        </w:r>
      </w:hyperlink>
    </w:p>
    <w:p w14:paraId="7F1C589E" w14:textId="77777777" w:rsidR="004F0CB1" w:rsidRPr="004F0CB1" w:rsidRDefault="00AA4B50" w:rsidP="004F0CB1">
      <w:pPr>
        <w:numPr>
          <w:ilvl w:val="0"/>
          <w:numId w:val="1"/>
        </w:numPr>
        <w:shd w:val="clear" w:color="auto" w:fill="FFFFFF"/>
        <w:spacing w:after="0" w:line="270" w:lineRule="atLeast"/>
        <w:ind w:left="360" w:right="360"/>
        <w:rPr>
          <w:rFonts w:ascii="Helvetica" w:eastAsia="Times New Roman" w:hAnsi="Helvetica" w:cs="Times New Roman"/>
          <w:color w:val="333333"/>
          <w:sz w:val="21"/>
          <w:szCs w:val="21"/>
        </w:rPr>
      </w:pPr>
      <w:hyperlink r:id="rId11" w:tooltip="State Awards" w:history="1">
        <w:r w:rsidR="004F0CB1" w:rsidRPr="004F0CB1">
          <w:rPr>
            <w:rFonts w:ascii="Helvetica" w:eastAsia="Times New Roman" w:hAnsi="Helvetica" w:cs="Times New Roman"/>
            <w:b/>
            <w:bCs/>
            <w:color w:val="0000FF"/>
            <w:sz w:val="21"/>
            <w:szCs w:val="21"/>
            <w:u w:val="single"/>
            <w:bdr w:val="none" w:sz="0" w:space="0" w:color="auto" w:frame="1"/>
          </w:rPr>
          <w:t>State Awards</w:t>
        </w:r>
      </w:hyperlink>
    </w:p>
    <w:p w14:paraId="7D809497" w14:textId="77777777" w:rsidR="004F0CB1" w:rsidRPr="004F0CB1" w:rsidRDefault="00AA4B50" w:rsidP="004F0CB1">
      <w:pPr>
        <w:numPr>
          <w:ilvl w:val="0"/>
          <w:numId w:val="1"/>
        </w:numPr>
        <w:shd w:val="clear" w:color="auto" w:fill="FFFFFF"/>
        <w:spacing w:after="0" w:line="270" w:lineRule="atLeast"/>
        <w:ind w:left="360" w:right="360"/>
        <w:rPr>
          <w:rFonts w:ascii="Helvetica" w:eastAsia="Times New Roman" w:hAnsi="Helvetica" w:cs="Times New Roman"/>
          <w:color w:val="333333"/>
          <w:sz w:val="21"/>
          <w:szCs w:val="21"/>
        </w:rPr>
      </w:pPr>
      <w:hyperlink r:id="rId12" w:tooltip="Foundation and Pharmaceutical Awards" w:history="1">
        <w:r w:rsidR="004F0CB1" w:rsidRPr="004F0CB1">
          <w:rPr>
            <w:rFonts w:ascii="Helvetica" w:eastAsia="Times New Roman" w:hAnsi="Helvetica" w:cs="Times New Roman"/>
            <w:b/>
            <w:bCs/>
            <w:color w:val="0000FF"/>
            <w:sz w:val="21"/>
            <w:szCs w:val="21"/>
            <w:u w:val="single"/>
            <w:bdr w:val="none" w:sz="0" w:space="0" w:color="auto" w:frame="1"/>
          </w:rPr>
          <w:t>Foundation and Pharmaceutical Awards</w:t>
        </w:r>
      </w:hyperlink>
    </w:p>
    <w:p w14:paraId="48D153F9" w14:textId="77777777" w:rsidR="004F0CB1" w:rsidRDefault="004F0CB1" w:rsidP="004F0CB1">
      <w:pPr>
        <w:pStyle w:val="NormalWeb"/>
        <w:shd w:val="clear" w:color="auto" w:fill="FFFFFF"/>
        <w:spacing w:before="0" w:beforeAutospacing="0" w:after="300" w:afterAutospacing="0" w:line="270" w:lineRule="atLeast"/>
      </w:pPr>
    </w:p>
    <w:sectPr w:rsidR="004F0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E1E90"/>
    <w:multiLevelType w:val="multilevel"/>
    <w:tmpl w:val="404C0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CB1"/>
    <w:rsid w:val="000D27D9"/>
    <w:rsid w:val="000F232E"/>
    <w:rsid w:val="0017188C"/>
    <w:rsid w:val="001B5F07"/>
    <w:rsid w:val="001E3280"/>
    <w:rsid w:val="00232DD0"/>
    <w:rsid w:val="004067E2"/>
    <w:rsid w:val="00426C17"/>
    <w:rsid w:val="00432F5D"/>
    <w:rsid w:val="004F0CB1"/>
    <w:rsid w:val="00565C8D"/>
    <w:rsid w:val="00753558"/>
    <w:rsid w:val="008513AC"/>
    <w:rsid w:val="00A10FC8"/>
    <w:rsid w:val="00AA4B50"/>
    <w:rsid w:val="00AF23FD"/>
    <w:rsid w:val="00C3715B"/>
    <w:rsid w:val="00CB1C52"/>
    <w:rsid w:val="00DD0BC1"/>
    <w:rsid w:val="00E20486"/>
    <w:rsid w:val="00E4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8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0C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0C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0CB1"/>
    <w:rPr>
      <w:color w:val="0000FF"/>
      <w:u w:val="single"/>
    </w:rPr>
  </w:style>
  <w:style w:type="character" w:styleId="Strong">
    <w:name w:val="Strong"/>
    <w:basedOn w:val="DefaultParagraphFont"/>
    <w:uiPriority w:val="22"/>
    <w:qFormat/>
    <w:rsid w:val="004F0CB1"/>
    <w:rPr>
      <w:b/>
      <w:bCs/>
    </w:rPr>
  </w:style>
  <w:style w:type="character" w:customStyle="1" w:styleId="Heading2Char">
    <w:name w:val="Heading 2 Char"/>
    <w:basedOn w:val="DefaultParagraphFont"/>
    <w:link w:val="Heading2"/>
    <w:uiPriority w:val="9"/>
    <w:rsid w:val="004F0CB1"/>
    <w:rPr>
      <w:rFonts w:ascii="Times New Roman" w:eastAsia="Times New Roman" w:hAnsi="Times New Roman" w:cs="Times New Roman"/>
      <w:b/>
      <w:bCs/>
      <w:sz w:val="36"/>
      <w:szCs w:val="36"/>
    </w:rPr>
  </w:style>
  <w:style w:type="character" w:styleId="CommentReference">
    <w:name w:val="annotation reference"/>
    <w:basedOn w:val="DefaultParagraphFont"/>
    <w:uiPriority w:val="99"/>
    <w:semiHidden/>
    <w:unhideWhenUsed/>
    <w:rsid w:val="004F0CB1"/>
    <w:rPr>
      <w:sz w:val="16"/>
      <w:szCs w:val="16"/>
    </w:rPr>
  </w:style>
  <w:style w:type="paragraph" w:styleId="CommentText">
    <w:name w:val="annotation text"/>
    <w:basedOn w:val="Normal"/>
    <w:link w:val="CommentTextChar"/>
    <w:uiPriority w:val="99"/>
    <w:semiHidden/>
    <w:unhideWhenUsed/>
    <w:rsid w:val="004F0CB1"/>
    <w:pPr>
      <w:spacing w:line="240" w:lineRule="auto"/>
    </w:pPr>
    <w:rPr>
      <w:sz w:val="20"/>
      <w:szCs w:val="20"/>
    </w:rPr>
  </w:style>
  <w:style w:type="character" w:customStyle="1" w:styleId="CommentTextChar">
    <w:name w:val="Comment Text Char"/>
    <w:basedOn w:val="DefaultParagraphFont"/>
    <w:link w:val="CommentText"/>
    <w:uiPriority w:val="99"/>
    <w:semiHidden/>
    <w:rsid w:val="004F0CB1"/>
    <w:rPr>
      <w:sz w:val="20"/>
      <w:szCs w:val="20"/>
    </w:rPr>
  </w:style>
  <w:style w:type="paragraph" w:styleId="CommentSubject">
    <w:name w:val="annotation subject"/>
    <w:basedOn w:val="CommentText"/>
    <w:next w:val="CommentText"/>
    <w:link w:val="CommentSubjectChar"/>
    <w:uiPriority w:val="99"/>
    <w:semiHidden/>
    <w:unhideWhenUsed/>
    <w:rsid w:val="004F0CB1"/>
    <w:rPr>
      <w:b/>
      <w:bCs/>
    </w:rPr>
  </w:style>
  <w:style w:type="character" w:customStyle="1" w:styleId="CommentSubjectChar">
    <w:name w:val="Comment Subject Char"/>
    <w:basedOn w:val="CommentTextChar"/>
    <w:link w:val="CommentSubject"/>
    <w:uiPriority w:val="99"/>
    <w:semiHidden/>
    <w:rsid w:val="004F0CB1"/>
    <w:rPr>
      <w:b/>
      <w:bCs/>
      <w:sz w:val="20"/>
      <w:szCs w:val="20"/>
    </w:rPr>
  </w:style>
  <w:style w:type="paragraph" w:styleId="BalloonText">
    <w:name w:val="Balloon Text"/>
    <w:basedOn w:val="Normal"/>
    <w:link w:val="BalloonTextChar"/>
    <w:uiPriority w:val="99"/>
    <w:semiHidden/>
    <w:unhideWhenUsed/>
    <w:rsid w:val="004F0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CB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0C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0C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0CB1"/>
    <w:rPr>
      <w:color w:val="0000FF"/>
      <w:u w:val="single"/>
    </w:rPr>
  </w:style>
  <w:style w:type="character" w:styleId="Strong">
    <w:name w:val="Strong"/>
    <w:basedOn w:val="DefaultParagraphFont"/>
    <w:uiPriority w:val="22"/>
    <w:qFormat/>
    <w:rsid w:val="004F0CB1"/>
    <w:rPr>
      <w:b/>
      <w:bCs/>
    </w:rPr>
  </w:style>
  <w:style w:type="character" w:customStyle="1" w:styleId="Heading2Char">
    <w:name w:val="Heading 2 Char"/>
    <w:basedOn w:val="DefaultParagraphFont"/>
    <w:link w:val="Heading2"/>
    <w:uiPriority w:val="9"/>
    <w:rsid w:val="004F0CB1"/>
    <w:rPr>
      <w:rFonts w:ascii="Times New Roman" w:eastAsia="Times New Roman" w:hAnsi="Times New Roman" w:cs="Times New Roman"/>
      <w:b/>
      <w:bCs/>
      <w:sz w:val="36"/>
      <w:szCs w:val="36"/>
    </w:rPr>
  </w:style>
  <w:style w:type="character" w:styleId="CommentReference">
    <w:name w:val="annotation reference"/>
    <w:basedOn w:val="DefaultParagraphFont"/>
    <w:uiPriority w:val="99"/>
    <w:semiHidden/>
    <w:unhideWhenUsed/>
    <w:rsid w:val="004F0CB1"/>
    <w:rPr>
      <w:sz w:val="16"/>
      <w:szCs w:val="16"/>
    </w:rPr>
  </w:style>
  <w:style w:type="paragraph" w:styleId="CommentText">
    <w:name w:val="annotation text"/>
    <w:basedOn w:val="Normal"/>
    <w:link w:val="CommentTextChar"/>
    <w:uiPriority w:val="99"/>
    <w:semiHidden/>
    <w:unhideWhenUsed/>
    <w:rsid w:val="004F0CB1"/>
    <w:pPr>
      <w:spacing w:line="240" w:lineRule="auto"/>
    </w:pPr>
    <w:rPr>
      <w:sz w:val="20"/>
      <w:szCs w:val="20"/>
    </w:rPr>
  </w:style>
  <w:style w:type="character" w:customStyle="1" w:styleId="CommentTextChar">
    <w:name w:val="Comment Text Char"/>
    <w:basedOn w:val="DefaultParagraphFont"/>
    <w:link w:val="CommentText"/>
    <w:uiPriority w:val="99"/>
    <w:semiHidden/>
    <w:rsid w:val="004F0CB1"/>
    <w:rPr>
      <w:sz w:val="20"/>
      <w:szCs w:val="20"/>
    </w:rPr>
  </w:style>
  <w:style w:type="paragraph" w:styleId="CommentSubject">
    <w:name w:val="annotation subject"/>
    <w:basedOn w:val="CommentText"/>
    <w:next w:val="CommentText"/>
    <w:link w:val="CommentSubjectChar"/>
    <w:uiPriority w:val="99"/>
    <w:semiHidden/>
    <w:unhideWhenUsed/>
    <w:rsid w:val="004F0CB1"/>
    <w:rPr>
      <w:b/>
      <w:bCs/>
    </w:rPr>
  </w:style>
  <w:style w:type="character" w:customStyle="1" w:styleId="CommentSubjectChar">
    <w:name w:val="Comment Subject Char"/>
    <w:basedOn w:val="CommentTextChar"/>
    <w:link w:val="CommentSubject"/>
    <w:uiPriority w:val="99"/>
    <w:semiHidden/>
    <w:rsid w:val="004F0CB1"/>
    <w:rPr>
      <w:b/>
      <w:bCs/>
      <w:sz w:val="20"/>
      <w:szCs w:val="20"/>
    </w:rPr>
  </w:style>
  <w:style w:type="paragraph" w:styleId="BalloonText">
    <w:name w:val="Balloon Text"/>
    <w:basedOn w:val="Normal"/>
    <w:link w:val="BalloonTextChar"/>
    <w:uiPriority w:val="99"/>
    <w:semiHidden/>
    <w:unhideWhenUsed/>
    <w:rsid w:val="004F0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C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414757">
      <w:bodyDiv w:val="1"/>
      <w:marLeft w:val="0"/>
      <w:marRight w:val="0"/>
      <w:marTop w:val="0"/>
      <w:marBottom w:val="0"/>
      <w:divBdr>
        <w:top w:val="none" w:sz="0" w:space="0" w:color="auto"/>
        <w:left w:val="none" w:sz="0" w:space="0" w:color="auto"/>
        <w:bottom w:val="none" w:sz="0" w:space="0" w:color="auto"/>
        <w:right w:val="none" w:sz="0" w:space="0" w:color="auto"/>
      </w:divBdr>
    </w:div>
    <w:div w:id="1071729542">
      <w:bodyDiv w:val="1"/>
      <w:marLeft w:val="0"/>
      <w:marRight w:val="0"/>
      <w:marTop w:val="0"/>
      <w:marBottom w:val="0"/>
      <w:divBdr>
        <w:top w:val="none" w:sz="0" w:space="0" w:color="auto"/>
        <w:left w:val="none" w:sz="0" w:space="0" w:color="auto"/>
        <w:bottom w:val="none" w:sz="0" w:space="0" w:color="auto"/>
        <w:right w:val="none" w:sz="0" w:space="0" w:color="auto"/>
      </w:divBdr>
    </w:div>
    <w:div w:id="1086852153">
      <w:bodyDiv w:val="1"/>
      <w:marLeft w:val="0"/>
      <w:marRight w:val="0"/>
      <w:marTop w:val="0"/>
      <w:marBottom w:val="0"/>
      <w:divBdr>
        <w:top w:val="none" w:sz="0" w:space="0" w:color="auto"/>
        <w:left w:val="none" w:sz="0" w:space="0" w:color="auto"/>
        <w:bottom w:val="none" w:sz="0" w:space="0" w:color="auto"/>
        <w:right w:val="none" w:sz="0" w:space="0" w:color="auto"/>
      </w:divBdr>
    </w:div>
    <w:div w:id="120143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athy-redmond@ouhsc.edu" TargetMode="External"/><Relationship Id="rId12" Type="http://schemas.openxmlformats.org/officeDocument/2006/relationships/hyperlink" Target="http://www.oumedicine.com/docs/ad-pediatrics-workfiles/foundation-and-pharmaceutical-awards.pdf?sfvrsn=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umedicine.com/docs/ad-pediatrics-workfiles/state-awards.pdf?sfvrsn=0" TargetMode="External"/><Relationship Id="rId5" Type="http://schemas.openxmlformats.org/officeDocument/2006/relationships/settings" Target="settings.xml"/><Relationship Id="rId10" Type="http://schemas.openxmlformats.org/officeDocument/2006/relationships/hyperlink" Target="http://www.oumedicine.com/docs/ad-pediatrics-workfiles/federal-awards.pdf?sfvrsn=0" TargetMode="External"/><Relationship Id="rId4" Type="http://schemas.microsoft.com/office/2007/relationships/stylesWithEffects" Target="stylesWithEffects.xml"/><Relationship Id="rId9" Type="http://schemas.openxmlformats.org/officeDocument/2006/relationships/hyperlink" Target="mailto:david-bard@ouhs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B5CC2-7968-4D67-AD02-9689D3BF7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Bard, David E. (HSC)</dc:creator>
  <cp:lastModifiedBy>Wilson, Thomas N (HSC)</cp:lastModifiedBy>
  <cp:revision>2</cp:revision>
  <dcterms:created xsi:type="dcterms:W3CDTF">2013-09-03T16:56:00Z</dcterms:created>
  <dcterms:modified xsi:type="dcterms:W3CDTF">2013-09-03T16:56:00Z</dcterms:modified>
</cp:coreProperties>
</file>