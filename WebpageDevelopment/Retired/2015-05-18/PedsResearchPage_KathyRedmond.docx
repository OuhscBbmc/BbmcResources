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FD42" w14:textId="77777777" w:rsidR="004F0CB1" w:rsidRPr="004F0CB1" w:rsidRDefault="004F0CB1" w:rsidP="004F0CB1">
      <w:pPr>
        <w:shd w:val="clear" w:color="auto" w:fill="FFFFFF"/>
        <w:spacing w:after="180" w:line="240" w:lineRule="auto"/>
        <w:outlineLvl w:val="1"/>
        <w:rPr>
          <w:rFonts w:ascii="Georgia" w:eastAsia="Times New Roman" w:hAnsi="Georgia" w:cs="Times New Roman"/>
          <w:color w:val="716848"/>
          <w:sz w:val="36"/>
          <w:szCs w:val="36"/>
          <w:u w:val="single"/>
        </w:rPr>
      </w:pPr>
      <w:r w:rsidRPr="004F0CB1">
        <w:rPr>
          <w:rFonts w:ascii="Georgia" w:eastAsia="Times New Roman" w:hAnsi="Georgia" w:cs="Times New Roman"/>
          <w:color w:val="716848"/>
          <w:sz w:val="36"/>
          <w:szCs w:val="36"/>
          <w:u w:val="single"/>
        </w:rPr>
        <w:t>Research</w:t>
      </w:r>
    </w:p>
    <w:p w14:paraId="6062950E" w14:textId="24544DC9" w:rsidR="004F0CB1" w:rsidRPr="004F0CB1" w:rsidRDefault="004F0CB1"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Pediatrics </w:t>
      </w:r>
      <w:r w:rsidR="001B5F07">
        <w:rPr>
          <w:rFonts w:ascii="Helvetica" w:hAnsi="Helvetica"/>
          <w:color w:val="333333"/>
          <w:sz w:val="21"/>
          <w:szCs w:val="21"/>
        </w:rPr>
        <w:t>sponsors</w:t>
      </w:r>
      <w:r>
        <w:rPr>
          <w:rFonts w:ascii="Helvetica" w:hAnsi="Helvetica"/>
          <w:color w:val="333333"/>
          <w:sz w:val="21"/>
          <w:szCs w:val="21"/>
        </w:rPr>
        <w:t xml:space="preserve"> two </w:t>
      </w:r>
      <w:r w:rsidR="001E3280">
        <w:rPr>
          <w:rFonts w:ascii="Helvetica" w:hAnsi="Helvetica"/>
          <w:color w:val="333333"/>
          <w:sz w:val="21"/>
          <w:szCs w:val="21"/>
        </w:rPr>
        <w:t xml:space="preserve">multifunctional programs to facilitate intra-departmental research.  </w:t>
      </w:r>
      <w:commentRangeStart w:id="0"/>
      <w:r w:rsidR="001E3280">
        <w:rPr>
          <w:rFonts w:ascii="Helvetica" w:hAnsi="Helvetica"/>
          <w:color w:val="333333"/>
          <w:sz w:val="21"/>
          <w:szCs w:val="21"/>
        </w:rPr>
        <w:t xml:space="preserve">The Office of Research Programs </w:t>
      </w:r>
      <w:r w:rsidR="00C3715B">
        <w:rPr>
          <w:rFonts w:ascii="Helvetica" w:hAnsi="Helvetica"/>
          <w:color w:val="333333"/>
          <w:sz w:val="21"/>
          <w:szCs w:val="21"/>
        </w:rPr>
        <w:t xml:space="preserve">specializes in comprehensive support of regulatory compliance </w:t>
      </w:r>
      <w:ins w:id="1" w:author="Redmond, Kathy M.  (HSC)" w:date="2013-08-22T09:55:00Z">
        <w:r w:rsidR="00E432DE">
          <w:rPr>
            <w:rFonts w:ascii="Helvetica" w:hAnsi="Helvetica"/>
            <w:color w:val="333333"/>
            <w:sz w:val="21"/>
            <w:szCs w:val="21"/>
          </w:rPr>
          <w:t xml:space="preserve">and study coordination </w:t>
        </w:r>
      </w:ins>
      <w:r w:rsidR="00C3715B">
        <w:rPr>
          <w:rFonts w:ascii="Helvetica" w:hAnsi="Helvetica"/>
          <w:color w:val="333333"/>
          <w:sz w:val="21"/>
          <w:szCs w:val="21"/>
        </w:rPr>
        <w:t>for clinical trials research.</w:t>
      </w:r>
      <w:commentRangeEnd w:id="0"/>
      <w:r w:rsidR="004067E2">
        <w:rPr>
          <w:rStyle w:val="CommentReference"/>
          <w:rFonts w:asciiTheme="minorHAnsi" w:eastAsiaTheme="minorHAnsi" w:hAnsiTheme="minorHAnsi" w:cstheme="minorBidi"/>
        </w:rPr>
        <w:commentReference w:id="0"/>
      </w:r>
      <w:r w:rsidR="00C3715B">
        <w:rPr>
          <w:rFonts w:ascii="Helvetica" w:hAnsi="Helvetica"/>
          <w:color w:val="333333"/>
          <w:sz w:val="21"/>
          <w:szCs w:val="21"/>
        </w:rPr>
        <w:t xml:space="preserve">  The Biomedical and Behavioral Methodology Core (BBMC)</w:t>
      </w:r>
      <w:r w:rsidR="00565C8D">
        <w:rPr>
          <w:rFonts w:ascii="Helvetica" w:hAnsi="Helvetica"/>
          <w:color w:val="333333"/>
          <w:sz w:val="21"/>
          <w:szCs w:val="21"/>
        </w:rPr>
        <w:t xml:space="preserve"> houses faculty and staff who specialize in biostatistics, measurement, computational programming, database management, and general research methods.</w:t>
      </w:r>
      <w:r w:rsidR="00C3715B">
        <w:rPr>
          <w:rFonts w:ascii="Helvetica" w:hAnsi="Helvetica"/>
          <w:color w:val="333333"/>
          <w:sz w:val="21"/>
          <w:szCs w:val="21"/>
        </w:rPr>
        <w:t xml:space="preserve"> </w:t>
      </w:r>
    </w:p>
    <w:p w14:paraId="40FD3040" w14:textId="5AD94859" w:rsidR="004F0CB1" w:rsidRPr="00232DD0" w:rsidRDefault="00232DD0" w:rsidP="004F0CB1">
      <w:pPr>
        <w:pStyle w:val="NormalWeb"/>
        <w:shd w:val="clear" w:color="auto" w:fill="FFFFFF"/>
        <w:spacing w:before="0" w:beforeAutospacing="0" w:after="300" w:afterAutospacing="0" w:line="270" w:lineRule="atLeast"/>
        <w:rPr>
          <w:rFonts w:ascii="Helvetica" w:hAnsi="Helvetica"/>
          <w:i/>
          <w:color w:val="333333"/>
          <w:sz w:val="21"/>
          <w:szCs w:val="21"/>
        </w:rPr>
      </w:pPr>
      <w:r w:rsidRPr="00232DD0">
        <w:rPr>
          <w:rFonts w:ascii="Helvetica" w:hAnsi="Helvetica"/>
          <w:i/>
          <w:color w:val="333333"/>
          <w:sz w:val="21"/>
          <w:szCs w:val="21"/>
        </w:rPr>
        <w:t>Overview of Support Programs</w:t>
      </w:r>
    </w:p>
    <w:p w14:paraId="4C30CBE2"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commentRangeStart w:id="2"/>
      <w:commentRangeStart w:id="3"/>
      <w:r>
        <w:rPr>
          <w:rFonts w:ascii="Helvetica" w:hAnsi="Helvetica"/>
          <w:b/>
          <w:i/>
          <w:color w:val="333333"/>
          <w:sz w:val="21"/>
          <w:szCs w:val="21"/>
        </w:rPr>
        <w:t>Office of Research Programs</w:t>
      </w:r>
      <w:commentRangeEnd w:id="2"/>
      <w:r>
        <w:rPr>
          <w:rStyle w:val="CommentReference"/>
          <w:rFonts w:asciiTheme="minorHAnsi" w:eastAsiaTheme="minorHAnsi" w:hAnsiTheme="minorHAnsi" w:cstheme="minorBidi"/>
        </w:rPr>
        <w:commentReference w:id="2"/>
      </w:r>
      <w:commentRangeEnd w:id="3"/>
      <w:r w:rsidR="00E432DE">
        <w:rPr>
          <w:rStyle w:val="CommentReference"/>
          <w:rFonts w:asciiTheme="minorHAnsi" w:eastAsiaTheme="minorHAnsi" w:hAnsiTheme="minorHAnsi" w:cstheme="minorBidi"/>
        </w:rPr>
        <w:commentReference w:id="3"/>
      </w:r>
    </w:p>
    <w:p w14:paraId="3E0EA304" w14:textId="34C8F3DF" w:rsidR="001B5F07" w:rsidRDefault="004F0CB1"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commentRangeStart w:id="4"/>
      <w:r>
        <w:rPr>
          <w:rFonts w:ascii="Helvetica" w:hAnsi="Helvetica"/>
          <w:color w:val="333333"/>
          <w:sz w:val="21"/>
          <w:szCs w:val="21"/>
        </w:rPr>
        <w:t xml:space="preserve">The Office’s mission is to enhance and facilitate Departmental research activities through a coordinated, centralized system leading to increased productivity and revenue from research. It provides a comprehensive array of support services; helps assure compliance with federal regulations and institutional policies and procedures; and coordinates efforts with OUHSC's Office of </w:t>
      </w:r>
      <w:commentRangeStart w:id="5"/>
      <w:r>
        <w:rPr>
          <w:rFonts w:ascii="Helvetica" w:hAnsi="Helvetica"/>
          <w:color w:val="333333"/>
          <w:sz w:val="21"/>
          <w:szCs w:val="21"/>
        </w:rPr>
        <w:t>Research Administration</w:t>
      </w:r>
      <w:del w:id="6" w:author="Redmond, Kathy M.  (HSC)" w:date="2013-08-22T09:50:00Z">
        <w:r w:rsidDel="00E432DE">
          <w:rPr>
            <w:rFonts w:ascii="Helvetica" w:hAnsi="Helvetica"/>
            <w:color w:val="333333"/>
            <w:sz w:val="21"/>
            <w:szCs w:val="21"/>
          </w:rPr>
          <w:delText>,</w:delText>
        </w:r>
      </w:del>
      <w:ins w:id="7" w:author="Redmond, Kathy M.  (HSC)" w:date="2013-08-22T09:50:00Z">
        <w:r w:rsidR="00E432DE">
          <w:rPr>
            <w:rFonts w:ascii="Helvetica" w:hAnsi="Helvetica"/>
            <w:color w:val="333333"/>
            <w:sz w:val="21"/>
            <w:szCs w:val="21"/>
          </w:rPr>
          <w:t xml:space="preserve"> and</w:t>
        </w:r>
      </w:ins>
      <w:r>
        <w:rPr>
          <w:rFonts w:ascii="Helvetica" w:hAnsi="Helvetica"/>
          <w:color w:val="333333"/>
          <w:sz w:val="21"/>
          <w:szCs w:val="21"/>
        </w:rPr>
        <w:t xml:space="preserve"> Institutional Review Board</w:t>
      </w:r>
      <w:ins w:id="8" w:author="Redmond, Kathy M.  (HSC)" w:date="2013-08-22T09:50:00Z">
        <w:r w:rsidR="00E432DE">
          <w:rPr>
            <w:rFonts w:ascii="Helvetica" w:hAnsi="Helvetica"/>
            <w:color w:val="333333"/>
            <w:sz w:val="21"/>
            <w:szCs w:val="21"/>
          </w:rPr>
          <w:t>.</w:t>
        </w:r>
      </w:ins>
      <w:r>
        <w:rPr>
          <w:rFonts w:ascii="Helvetica" w:hAnsi="Helvetica"/>
          <w:color w:val="333333"/>
          <w:sz w:val="21"/>
          <w:szCs w:val="21"/>
        </w:rPr>
        <w:t xml:space="preserve"> </w:t>
      </w:r>
      <w:del w:id="9" w:author="Redmond, Kathy M.  (HSC)" w:date="2013-08-22T09:50:00Z">
        <w:r w:rsidDel="00E432DE">
          <w:rPr>
            <w:rFonts w:ascii="Helvetica" w:hAnsi="Helvetica"/>
            <w:color w:val="333333"/>
            <w:sz w:val="21"/>
            <w:szCs w:val="21"/>
          </w:rPr>
          <w:delText>and General Clinical Research Center.</w:delText>
        </w:r>
      </w:del>
      <w:commentRangeEnd w:id="5"/>
      <w:r w:rsidR="00E432DE">
        <w:rPr>
          <w:rStyle w:val="CommentReference"/>
          <w:rFonts w:asciiTheme="minorHAnsi" w:eastAsiaTheme="minorHAnsi" w:hAnsiTheme="minorHAnsi" w:cstheme="minorBidi"/>
        </w:rPr>
        <w:commentReference w:id="5"/>
      </w:r>
      <w:r>
        <w:rPr>
          <w:rFonts w:ascii="Helvetica" w:hAnsi="Helvetica"/>
          <w:color w:val="333333"/>
          <w:sz w:val="21"/>
          <w:szCs w:val="21"/>
        </w:rPr>
        <w:br/>
      </w:r>
      <w:r>
        <w:rPr>
          <w:rFonts w:ascii="Helvetica" w:hAnsi="Helvetica"/>
          <w:color w:val="333333"/>
          <w:sz w:val="21"/>
          <w:szCs w:val="21"/>
        </w:rPr>
        <w:br/>
        <w:t xml:space="preserve">For more information in regards to our </w:t>
      </w:r>
      <w:r w:rsidR="001E3280">
        <w:rPr>
          <w:rFonts w:ascii="Helvetica" w:hAnsi="Helvetica"/>
          <w:color w:val="333333"/>
          <w:sz w:val="21"/>
          <w:szCs w:val="21"/>
        </w:rPr>
        <w:t>Office of Research Programs</w:t>
      </w:r>
      <w:r>
        <w:rPr>
          <w:rFonts w:ascii="Helvetica" w:hAnsi="Helvetica"/>
          <w:color w:val="333333"/>
          <w:sz w:val="21"/>
          <w:szCs w:val="21"/>
        </w:rPr>
        <w:t xml:space="preserve"> please contact Kathy Redmond by email at </w:t>
      </w:r>
      <w:hyperlink r:id="rId8" w:history="1">
        <w:r w:rsidRPr="000E21A9">
          <w:rPr>
            <w:rStyle w:val="Hyperlink"/>
            <w:rFonts w:ascii="Helvetica" w:hAnsi="Helvetica"/>
            <w:sz w:val="21"/>
            <w:szCs w:val="21"/>
            <w:bdr w:val="none" w:sz="0" w:space="0" w:color="auto" w:frame="1"/>
          </w:rPr>
          <w:t>kathy-redmond@ouhsc.edu</w:t>
        </w:r>
      </w:hyperlink>
      <w:r>
        <w:rPr>
          <w:rFonts w:ascii="Helvetica" w:hAnsi="Helvetica"/>
          <w:color w:val="333333"/>
          <w:sz w:val="21"/>
          <w:szCs w:val="21"/>
          <w:bdr w:val="none" w:sz="0" w:space="0" w:color="auto" w:frame="1"/>
        </w:rPr>
        <w:t xml:space="preserve"> </w:t>
      </w:r>
      <w:commentRangeEnd w:id="4"/>
      <w:r w:rsidR="004067E2">
        <w:rPr>
          <w:rStyle w:val="CommentReference"/>
          <w:rFonts w:asciiTheme="minorHAnsi" w:eastAsiaTheme="minorHAnsi" w:hAnsiTheme="minorHAnsi" w:cstheme="minorBidi"/>
        </w:rPr>
        <w:commentReference w:id="4"/>
      </w:r>
    </w:p>
    <w:p w14:paraId="10668D81" w14:textId="77777777" w:rsid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7793EFAA" w14:textId="529099BB" w:rsidR="004F0CB1" w:rsidRDefault="00CB1C52" w:rsidP="001B5F07">
      <w:pPr>
        <w:pStyle w:val="NormalWeb"/>
        <w:shd w:val="clear" w:color="auto" w:fill="FFFFFF"/>
        <w:spacing w:before="0" w:beforeAutospacing="0" w:after="0" w:afterAutospacing="0" w:line="270" w:lineRule="atLeast"/>
        <w:rPr>
          <w:rFonts w:ascii="Helvetica" w:hAnsi="Helvetica"/>
          <w:b/>
          <w:color w:val="333333"/>
          <w:sz w:val="21"/>
          <w:szCs w:val="21"/>
        </w:rPr>
      </w:pPr>
      <w:r>
        <w:rPr>
          <w:rFonts w:ascii="Helvetica" w:hAnsi="Helvetica"/>
          <w:b/>
          <w:noProof/>
          <w:color w:val="333333"/>
          <w:sz w:val="21"/>
          <w:szCs w:val="21"/>
        </w:rPr>
        <w:drawing>
          <wp:anchor distT="0" distB="0" distL="114300" distR="114300" simplePos="0" relativeHeight="251658240" behindDoc="0" locked="0" layoutInCell="1" allowOverlap="1" wp14:anchorId="221B9E5F" wp14:editId="71D20A7D">
            <wp:simplePos x="0" y="0"/>
            <wp:positionH relativeFrom="column">
              <wp:posOffset>38100</wp:posOffset>
            </wp:positionH>
            <wp:positionV relativeFrom="paragraph">
              <wp:posOffset>321310</wp:posOffset>
            </wp:positionV>
            <wp:extent cx="793750" cy="793750"/>
            <wp:effectExtent l="0" t="0" r="6350" b="6350"/>
            <wp:wrapThrough wrapText="bothSides">
              <wp:wrapPolygon edited="0">
                <wp:start x="518" y="0"/>
                <wp:lineTo x="0" y="21254"/>
                <wp:lineTo x="21254" y="21254"/>
                <wp:lineTo x="21254" y="5184"/>
                <wp:lineTo x="3110" y="0"/>
                <wp:lineTo x="51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mcDistributionsBackgroundSquareClear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margin">
              <wp14:pctWidth>0</wp14:pctWidth>
            </wp14:sizeRelH>
            <wp14:sizeRelV relativeFrom="margin">
              <wp14:pctHeight>0</wp14:pctHeight>
            </wp14:sizeRelV>
          </wp:anchor>
        </w:drawing>
      </w:r>
      <w:r w:rsidR="001E3280">
        <w:rPr>
          <w:rFonts w:ascii="Helvetica" w:hAnsi="Helvetica"/>
          <w:b/>
          <w:color w:val="333333"/>
          <w:sz w:val="21"/>
          <w:szCs w:val="21"/>
        </w:rPr>
        <w:t xml:space="preserve">Biomedical and Behavioral </w:t>
      </w:r>
      <w:r w:rsidR="004F0CB1">
        <w:rPr>
          <w:rFonts w:ascii="Helvetica" w:hAnsi="Helvetica"/>
          <w:b/>
          <w:color w:val="333333"/>
          <w:sz w:val="21"/>
          <w:szCs w:val="21"/>
        </w:rPr>
        <w:t>Methodology Core</w:t>
      </w:r>
      <w:r w:rsidR="000F232E">
        <w:rPr>
          <w:rFonts w:ascii="Helvetica" w:hAnsi="Helvetica"/>
          <w:b/>
          <w:color w:val="333333"/>
          <w:sz w:val="21"/>
          <w:szCs w:val="21"/>
        </w:rPr>
        <w:t xml:space="preserve"> </w:t>
      </w:r>
    </w:p>
    <w:p w14:paraId="494F36EC" w14:textId="77777777" w:rsidR="001B5F07" w:rsidRP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31058778" w14:textId="583B270A" w:rsidR="00CB1C52" w:rsidRDefault="001E328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The BBMC mission is to </w:t>
      </w:r>
      <w:r w:rsidR="008513AC">
        <w:rPr>
          <w:rFonts w:ascii="Helvetica" w:hAnsi="Helvetica"/>
          <w:color w:val="333333"/>
          <w:sz w:val="21"/>
          <w:szCs w:val="21"/>
        </w:rPr>
        <w:t xml:space="preserve">support and enhance </w:t>
      </w:r>
      <w:r w:rsidR="00E20486">
        <w:rPr>
          <w:rFonts w:ascii="Helvetica" w:hAnsi="Helvetica"/>
          <w:color w:val="333333"/>
          <w:sz w:val="21"/>
          <w:szCs w:val="21"/>
        </w:rPr>
        <w:t xml:space="preserve">study </w:t>
      </w:r>
      <w:r w:rsidR="008513AC">
        <w:rPr>
          <w:rFonts w:ascii="Helvetica" w:hAnsi="Helvetica"/>
          <w:color w:val="333333"/>
          <w:sz w:val="21"/>
          <w:szCs w:val="21"/>
        </w:rPr>
        <w:t>design, data capture, and analytics</w:t>
      </w:r>
      <w:r w:rsidR="00E20486">
        <w:rPr>
          <w:rFonts w:ascii="Helvetica" w:hAnsi="Helvetica"/>
          <w:color w:val="333333"/>
          <w:sz w:val="21"/>
          <w:szCs w:val="21"/>
        </w:rPr>
        <w:t xml:space="preserve"> for Pediatrics research</w:t>
      </w:r>
      <w:r w:rsidR="008513AC">
        <w:rPr>
          <w:rFonts w:ascii="Helvetica" w:hAnsi="Helvetica"/>
          <w:color w:val="333333"/>
          <w:sz w:val="21"/>
          <w:szCs w:val="21"/>
        </w:rPr>
        <w:t xml:space="preserve">.  </w:t>
      </w:r>
      <w:r w:rsidR="00E20486">
        <w:rPr>
          <w:rFonts w:ascii="Helvetica" w:hAnsi="Helvetica"/>
          <w:color w:val="333333"/>
          <w:sz w:val="21"/>
          <w:szCs w:val="21"/>
        </w:rPr>
        <w:t xml:space="preserve">The Core offers </w:t>
      </w:r>
      <w:r w:rsidR="00A10FC8">
        <w:rPr>
          <w:rFonts w:ascii="Helvetica" w:hAnsi="Helvetica"/>
          <w:color w:val="333333"/>
          <w:sz w:val="21"/>
          <w:szCs w:val="21"/>
        </w:rPr>
        <w:t>a variety of support services</w:t>
      </w:r>
      <w:r w:rsidR="00CB1C52">
        <w:rPr>
          <w:rFonts w:ascii="Helvetica" w:hAnsi="Helvetica"/>
          <w:color w:val="333333"/>
          <w:sz w:val="21"/>
          <w:szCs w:val="21"/>
        </w:rPr>
        <w:t xml:space="preserve"> for projects at any stage of development, to include: database design and management, study design and management, manuscript/</w:t>
      </w:r>
      <w:r w:rsidR="00232DD0">
        <w:rPr>
          <w:rFonts w:ascii="Helvetica" w:hAnsi="Helvetica"/>
          <w:color w:val="333333"/>
          <w:sz w:val="21"/>
          <w:szCs w:val="21"/>
        </w:rPr>
        <w:t>proposal/</w:t>
      </w:r>
      <w:r w:rsidR="00CB1C52">
        <w:rPr>
          <w:rFonts w:ascii="Helvetica" w:hAnsi="Helvetica"/>
          <w:color w:val="333333"/>
          <w:sz w:val="21"/>
          <w:szCs w:val="21"/>
        </w:rPr>
        <w:t xml:space="preserve">presentation </w:t>
      </w:r>
      <w:r w:rsidR="00C3715B">
        <w:rPr>
          <w:rFonts w:ascii="Helvetica" w:hAnsi="Helvetica"/>
          <w:color w:val="333333"/>
          <w:sz w:val="21"/>
          <w:szCs w:val="21"/>
        </w:rPr>
        <w:t xml:space="preserve">development and </w:t>
      </w:r>
      <w:r w:rsidR="00CB1C52">
        <w:rPr>
          <w:rFonts w:ascii="Helvetica" w:hAnsi="Helvetica"/>
          <w:color w:val="333333"/>
          <w:sz w:val="21"/>
          <w:szCs w:val="21"/>
        </w:rPr>
        <w:t>review, and biostatistics consultation and support</w:t>
      </w:r>
      <w:r w:rsidR="00A10FC8">
        <w:rPr>
          <w:rFonts w:ascii="Helvetica" w:hAnsi="Helvetica"/>
          <w:color w:val="333333"/>
          <w:sz w:val="21"/>
          <w:szCs w:val="21"/>
        </w:rPr>
        <w:t xml:space="preserve">.  </w:t>
      </w:r>
      <w:r w:rsidR="00CB1C52">
        <w:rPr>
          <w:rFonts w:ascii="Helvetica" w:hAnsi="Helvetica"/>
          <w:color w:val="333333"/>
          <w:sz w:val="21"/>
          <w:szCs w:val="21"/>
        </w:rPr>
        <w:t>To request any of these services, please visit the BBMC homepage, [insert new homepage address here].</w:t>
      </w:r>
    </w:p>
    <w:p w14:paraId="4165400E" w14:textId="7EFAEA40" w:rsidR="00232DD0" w:rsidRDefault="00232DD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In addition to </w:t>
      </w:r>
      <w:r w:rsidR="001B5F07">
        <w:rPr>
          <w:rFonts w:ascii="Helvetica" w:hAnsi="Helvetica"/>
          <w:color w:val="333333"/>
          <w:sz w:val="21"/>
          <w:szCs w:val="21"/>
        </w:rPr>
        <w:t xml:space="preserve">these </w:t>
      </w:r>
      <w:r>
        <w:rPr>
          <w:rFonts w:ascii="Helvetica" w:hAnsi="Helvetica"/>
          <w:color w:val="333333"/>
          <w:sz w:val="21"/>
          <w:szCs w:val="21"/>
        </w:rPr>
        <w:t>support services, t</w:t>
      </w:r>
      <w:r w:rsidR="00A10FC8">
        <w:rPr>
          <w:rFonts w:ascii="Helvetica" w:hAnsi="Helvetica"/>
          <w:color w:val="333333"/>
          <w:sz w:val="21"/>
          <w:szCs w:val="21"/>
        </w:rPr>
        <w:t>he BBMC actively pursues in its own interdisciplinary research programs involving new method development</w:t>
      </w:r>
      <w:r w:rsidR="00CB1C52">
        <w:rPr>
          <w:rFonts w:ascii="Helvetica" w:hAnsi="Helvetica"/>
          <w:color w:val="333333"/>
          <w:sz w:val="21"/>
          <w:szCs w:val="21"/>
        </w:rPr>
        <w:t>s</w:t>
      </w:r>
      <w:r w:rsidR="00A10FC8">
        <w:rPr>
          <w:rFonts w:ascii="Helvetica" w:hAnsi="Helvetica"/>
          <w:color w:val="333333"/>
          <w:sz w:val="21"/>
          <w:szCs w:val="21"/>
        </w:rPr>
        <w:t xml:space="preserve"> and appli</w:t>
      </w:r>
      <w:r>
        <w:rPr>
          <w:rFonts w:ascii="Helvetica" w:hAnsi="Helvetica"/>
          <w:color w:val="333333"/>
          <w:sz w:val="21"/>
          <w:szCs w:val="21"/>
        </w:rPr>
        <w:t>ed research</w:t>
      </w:r>
      <w:r w:rsidR="00A10FC8">
        <w:rPr>
          <w:rFonts w:ascii="Helvetica" w:hAnsi="Helvetica"/>
          <w:color w:val="333333"/>
          <w:sz w:val="21"/>
          <w:szCs w:val="21"/>
        </w:rPr>
        <w:t xml:space="preserve"> </w:t>
      </w:r>
      <w:r>
        <w:rPr>
          <w:rFonts w:ascii="Helvetica" w:hAnsi="Helvetica"/>
          <w:color w:val="333333"/>
          <w:sz w:val="21"/>
          <w:szCs w:val="21"/>
        </w:rPr>
        <w:t>on</w:t>
      </w:r>
      <w:r w:rsidR="00CB1C52">
        <w:rPr>
          <w:rFonts w:ascii="Helvetica" w:hAnsi="Helvetica"/>
          <w:color w:val="333333"/>
          <w:sz w:val="21"/>
          <w:szCs w:val="21"/>
        </w:rPr>
        <w:t xml:space="preserve"> Adverse Childhood Experiences (ACES)</w:t>
      </w:r>
      <w:r w:rsidR="00A10FC8">
        <w:rPr>
          <w:rFonts w:ascii="Helvetica" w:hAnsi="Helvetica"/>
          <w:color w:val="333333"/>
          <w:sz w:val="21"/>
          <w:szCs w:val="21"/>
        </w:rPr>
        <w:t xml:space="preserve">.  </w:t>
      </w:r>
      <w:r>
        <w:rPr>
          <w:rFonts w:ascii="Helvetica" w:hAnsi="Helvetica"/>
          <w:color w:val="333333"/>
          <w:sz w:val="21"/>
          <w:szCs w:val="21"/>
        </w:rPr>
        <w:t xml:space="preserve">BBMC also provides general and advanced research training opportunities for researchers at all levels of experience.  For more information about these research programs, collaborative opportunities, or training please contact our BBMC Director, David Bard, Ph.D., </w:t>
      </w:r>
      <w:r w:rsidR="001B5F07">
        <w:rPr>
          <w:rFonts w:ascii="Helvetica" w:hAnsi="Helvetica"/>
          <w:color w:val="333333"/>
          <w:sz w:val="21"/>
          <w:szCs w:val="21"/>
        </w:rPr>
        <w:t xml:space="preserve">by email </w:t>
      </w:r>
      <w:r>
        <w:rPr>
          <w:rFonts w:ascii="Helvetica" w:hAnsi="Helvetica"/>
          <w:color w:val="333333"/>
          <w:sz w:val="21"/>
          <w:szCs w:val="21"/>
        </w:rPr>
        <w:t xml:space="preserve">at </w:t>
      </w:r>
      <w:hyperlink r:id="rId10" w:history="1">
        <w:r w:rsidRPr="000E21A9">
          <w:rPr>
            <w:rStyle w:val="Hyperlink"/>
            <w:rFonts w:ascii="Helvetica" w:hAnsi="Helvetica"/>
            <w:sz w:val="21"/>
            <w:szCs w:val="21"/>
          </w:rPr>
          <w:t>david-bard@ouhsc.edu</w:t>
        </w:r>
      </w:hyperlink>
      <w:r>
        <w:rPr>
          <w:rFonts w:ascii="Helvetica" w:hAnsi="Helvetica"/>
          <w:color w:val="333333"/>
          <w:sz w:val="21"/>
          <w:szCs w:val="21"/>
        </w:rPr>
        <w:t xml:space="preserve"> </w:t>
      </w:r>
    </w:p>
    <w:p w14:paraId="087E47C9"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sidRPr="004F0CB1">
        <w:rPr>
          <w:rFonts w:ascii="Helvetica" w:hAnsi="Helvetica"/>
          <w:b/>
          <w:i/>
          <w:color w:val="333333"/>
          <w:sz w:val="21"/>
          <w:szCs w:val="21"/>
        </w:rPr>
        <w:t>Overview of Current Research</w:t>
      </w:r>
    </w:p>
    <w:p w14:paraId="6F949F8E" w14:textId="77777777" w:rsidR="004F0CB1" w:rsidRPr="004F0CB1" w:rsidRDefault="004F0CB1" w:rsidP="004F0CB1">
      <w:pPr>
        <w:shd w:val="clear" w:color="auto" w:fill="FFFFFF"/>
        <w:spacing w:after="300" w:line="270" w:lineRule="atLeast"/>
        <w:rPr>
          <w:rFonts w:ascii="Helvetica" w:eastAsia="Times New Roman" w:hAnsi="Helvetica" w:cs="Times New Roman"/>
          <w:color w:val="333333"/>
          <w:sz w:val="21"/>
          <w:szCs w:val="21"/>
        </w:rPr>
      </w:pPr>
      <w:commentRangeStart w:id="10"/>
      <w:r w:rsidRPr="004F0CB1">
        <w:rPr>
          <w:rFonts w:ascii="Helvetica" w:eastAsia="Times New Roman" w:hAnsi="Helvetica" w:cs="Times New Roman"/>
          <w:color w:val="333333"/>
          <w:sz w:val="21"/>
          <w:szCs w:val="21"/>
        </w:rPr>
        <w:t>To view current departmental awards, go to:</w:t>
      </w:r>
    </w:p>
    <w:commentRangeStart w:id="11"/>
    <w:p w14:paraId="33B9EF41" w14:textId="77777777" w:rsidR="004F0CB1" w:rsidRPr="004F0CB1" w:rsidRDefault="00753558"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r>
        <w:fldChar w:fldCharType="begin"/>
      </w:r>
      <w:r>
        <w:instrText xml:space="preserve"> HYPERLINK "http://www.oumedicine.com/docs/ad-pediatrics-workfiles/federal-awards.pdf?sfvrsn=0" \o "Federal Awards" </w:instrText>
      </w:r>
      <w:r>
        <w:fldChar w:fldCharType="separate"/>
      </w:r>
      <w:r w:rsidR="004F0CB1" w:rsidRPr="004F0CB1">
        <w:rPr>
          <w:rFonts w:ascii="Helvetica" w:eastAsia="Times New Roman" w:hAnsi="Helvetica" w:cs="Times New Roman"/>
          <w:b/>
          <w:bCs/>
          <w:color w:val="0000FF"/>
          <w:sz w:val="21"/>
          <w:szCs w:val="21"/>
          <w:u w:val="single"/>
          <w:bdr w:val="none" w:sz="0" w:space="0" w:color="auto" w:frame="1"/>
        </w:rPr>
        <w:t>Federal Awards</w:t>
      </w:r>
      <w:r>
        <w:rPr>
          <w:rFonts w:ascii="Helvetica" w:eastAsia="Times New Roman" w:hAnsi="Helvetica" w:cs="Times New Roman"/>
          <w:b/>
          <w:bCs/>
          <w:color w:val="0000FF"/>
          <w:sz w:val="21"/>
          <w:szCs w:val="21"/>
          <w:u w:val="single"/>
          <w:bdr w:val="none" w:sz="0" w:space="0" w:color="auto" w:frame="1"/>
        </w:rPr>
        <w:fldChar w:fldCharType="end"/>
      </w:r>
    </w:p>
    <w:p w14:paraId="7F1C589E" w14:textId="77777777" w:rsidR="004F0CB1" w:rsidRPr="004F0CB1" w:rsidRDefault="00DD0BC1"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1" w:tooltip="State Awards" w:history="1">
        <w:r w:rsidR="004F0CB1" w:rsidRPr="004F0CB1">
          <w:rPr>
            <w:rFonts w:ascii="Helvetica" w:eastAsia="Times New Roman" w:hAnsi="Helvetica" w:cs="Times New Roman"/>
            <w:b/>
            <w:bCs/>
            <w:color w:val="0000FF"/>
            <w:sz w:val="21"/>
            <w:szCs w:val="21"/>
            <w:u w:val="single"/>
            <w:bdr w:val="none" w:sz="0" w:space="0" w:color="auto" w:frame="1"/>
          </w:rPr>
          <w:t>State Awards</w:t>
        </w:r>
      </w:hyperlink>
    </w:p>
    <w:p w14:paraId="7D809497" w14:textId="77777777" w:rsidR="004F0CB1" w:rsidRPr="004F0CB1" w:rsidRDefault="00DD0BC1"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2" w:tooltip="Foundation and Pharmaceutical Awards" w:history="1">
        <w:r w:rsidR="004F0CB1" w:rsidRPr="004F0CB1">
          <w:rPr>
            <w:rFonts w:ascii="Helvetica" w:eastAsia="Times New Roman" w:hAnsi="Helvetica" w:cs="Times New Roman"/>
            <w:b/>
            <w:bCs/>
            <w:color w:val="0000FF"/>
            <w:sz w:val="21"/>
            <w:szCs w:val="21"/>
            <w:u w:val="single"/>
            <w:bdr w:val="none" w:sz="0" w:space="0" w:color="auto" w:frame="1"/>
          </w:rPr>
          <w:t>Foundation and Pharmaceutical Awards</w:t>
        </w:r>
      </w:hyperlink>
      <w:commentRangeEnd w:id="10"/>
      <w:r w:rsidR="0017188C">
        <w:rPr>
          <w:rStyle w:val="CommentReference"/>
        </w:rPr>
        <w:commentReference w:id="10"/>
      </w:r>
      <w:commentRangeEnd w:id="11"/>
      <w:r w:rsidR="00E432DE">
        <w:rPr>
          <w:rStyle w:val="CommentReference"/>
        </w:rPr>
        <w:commentReference w:id="11"/>
      </w:r>
    </w:p>
    <w:p w14:paraId="48D153F9" w14:textId="77777777" w:rsidR="004F0CB1" w:rsidRDefault="004F0CB1" w:rsidP="004F0CB1">
      <w:pPr>
        <w:pStyle w:val="NormalWeb"/>
        <w:shd w:val="clear" w:color="auto" w:fill="FFFFFF"/>
        <w:spacing w:before="0" w:beforeAutospacing="0" w:after="300" w:afterAutospacing="0" w:line="270" w:lineRule="atLeast"/>
      </w:pPr>
    </w:p>
    <w:sectPr w:rsidR="004F0C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d, David E. (HSC)" w:date="2013-08-21T16:06:00Z" w:initials="BDE(">
    <w:p w14:paraId="1F2FFBC7" w14:textId="5E87707F" w:rsidR="004067E2" w:rsidRDefault="004067E2">
      <w:pPr>
        <w:pStyle w:val="CommentText"/>
      </w:pPr>
      <w:r>
        <w:rPr>
          <w:rStyle w:val="CommentReference"/>
        </w:rPr>
        <w:annotationRef/>
      </w:r>
      <w:r>
        <w:rPr>
          <w:rStyle w:val="CommentReference"/>
        </w:rPr>
        <w:t>This is mostly a placeholder</w:t>
      </w:r>
      <w:r>
        <w:t xml:space="preserve">, Kathy.  Please reword as you see fit. </w:t>
      </w:r>
    </w:p>
  </w:comment>
  <w:comment w:id="2" w:author="Bard, David E. (HSC)" w:date="2013-08-21T12:52:00Z" w:initials="BDE(">
    <w:p w14:paraId="05178B0E" w14:textId="275DD26D" w:rsidR="004F0CB1" w:rsidRDefault="004F0CB1">
      <w:pPr>
        <w:pStyle w:val="CommentText"/>
      </w:pPr>
      <w:r>
        <w:rPr>
          <w:rStyle w:val="CommentReference"/>
        </w:rPr>
        <w:annotationRef/>
      </w:r>
      <w:r>
        <w:t>Is that the official name, Kathy?  This is how it’s listed on the web.</w:t>
      </w:r>
      <w:r w:rsidR="004067E2">
        <w:t xml:space="preserve">  </w:t>
      </w:r>
    </w:p>
  </w:comment>
  <w:comment w:id="3" w:author="Redmond, Kathy M.  (HSC)" w:date="2013-08-22T09:55:00Z" w:initials="RKM(">
    <w:p w14:paraId="1952EEB0" w14:textId="7693EF68" w:rsidR="00E432DE" w:rsidRDefault="00E432DE">
      <w:pPr>
        <w:pStyle w:val="CommentText"/>
      </w:pPr>
      <w:r>
        <w:rPr>
          <w:rStyle w:val="CommentReference"/>
        </w:rPr>
        <w:annotationRef/>
      </w:r>
      <w:r>
        <w:t>Correct.</w:t>
      </w:r>
    </w:p>
  </w:comment>
  <w:comment w:id="5" w:author="Redmond, Kathy M.  (HSC)" w:date="2013-08-22T09:51:00Z" w:initials="RKM(">
    <w:p w14:paraId="1C407A9F" w14:textId="32252A30" w:rsidR="00E432DE" w:rsidRDefault="00E432DE">
      <w:pPr>
        <w:pStyle w:val="CommentText"/>
      </w:pPr>
      <w:r>
        <w:rPr>
          <w:rStyle w:val="CommentReference"/>
        </w:rPr>
        <w:annotationRef/>
      </w:r>
      <w:r>
        <w:t xml:space="preserve">I removed because I think they are no longer here.  </w:t>
      </w:r>
    </w:p>
  </w:comment>
  <w:comment w:id="4" w:author="Bard, David E. (HSC)" w:date="2013-08-21T16:07:00Z" w:initials="BDE(">
    <w:p w14:paraId="555E6B93" w14:textId="3ED99CDD" w:rsidR="004067E2" w:rsidRDefault="004067E2">
      <w:pPr>
        <w:pStyle w:val="CommentText"/>
      </w:pPr>
      <w:r>
        <w:rPr>
          <w:rStyle w:val="CommentReference"/>
        </w:rPr>
        <w:annotationRef/>
      </w:r>
      <w:r>
        <w:t xml:space="preserve">This is essentially how the ORP is described currently on the webpage. The only difference is I’ve swapped Sana’s name and contact info with yours.  </w:t>
      </w:r>
    </w:p>
  </w:comment>
  <w:comment w:id="10" w:author="Bard, David E. (HSC)" w:date="2013-08-21T16:09:00Z" w:initials="BDE(">
    <w:p w14:paraId="6ED9638C" w14:textId="2DF53EE2" w:rsidR="0017188C" w:rsidRDefault="0017188C">
      <w:pPr>
        <w:pStyle w:val="CommentText"/>
      </w:pPr>
      <w:r>
        <w:rPr>
          <w:rStyle w:val="CommentReference"/>
        </w:rPr>
        <w:annotationRef/>
      </w:r>
      <w:r>
        <w:t>I plan to leave this section as-is.  Do you know who manages th</w:t>
      </w:r>
      <w:bookmarkStart w:id="12" w:name="_GoBack"/>
      <w:bookmarkEnd w:id="12"/>
      <w:r>
        <w:t xml:space="preserve">e linked files, Kathy?  </w:t>
      </w:r>
    </w:p>
  </w:comment>
  <w:comment w:id="11" w:author="Redmond, Kathy M.  (HSC)" w:date="2013-08-22T09:56:00Z" w:initials="RKM(">
    <w:p w14:paraId="66CE09C9" w14:textId="6A31427B" w:rsidR="00E432DE" w:rsidRDefault="00E432DE">
      <w:pPr>
        <w:pStyle w:val="CommentText"/>
      </w:pPr>
      <w:r>
        <w:rPr>
          <w:rStyle w:val="CommentReference"/>
        </w:rPr>
        <w:annotationRef/>
      </w:r>
      <w:r>
        <w:t>Maybe Alix Darden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FFBC7" w15:done="0"/>
  <w15:commentEx w15:paraId="05178B0E" w15:done="0"/>
  <w15:commentEx w15:paraId="1952EEB0" w15:done="0"/>
  <w15:commentEx w15:paraId="1C407A9F" w15:done="0"/>
  <w15:commentEx w15:paraId="555E6B93" w15:done="0"/>
  <w15:commentEx w15:paraId="6ED9638C" w15:done="0"/>
  <w15:commentEx w15:paraId="66CE09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E1E90"/>
    <w:multiLevelType w:val="multilevel"/>
    <w:tmpl w:val="404C0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 David E. (HSC)">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B1"/>
    <w:rsid w:val="000D27D9"/>
    <w:rsid w:val="000F232E"/>
    <w:rsid w:val="0017188C"/>
    <w:rsid w:val="001B5F07"/>
    <w:rsid w:val="001E3280"/>
    <w:rsid w:val="00232DD0"/>
    <w:rsid w:val="004067E2"/>
    <w:rsid w:val="00426C17"/>
    <w:rsid w:val="00432F5D"/>
    <w:rsid w:val="004F0CB1"/>
    <w:rsid w:val="00565C8D"/>
    <w:rsid w:val="00753558"/>
    <w:rsid w:val="008513AC"/>
    <w:rsid w:val="00A10FC8"/>
    <w:rsid w:val="00C3715B"/>
    <w:rsid w:val="00CB1C52"/>
    <w:rsid w:val="00DD0BC1"/>
    <w:rsid w:val="00E20486"/>
    <w:rsid w:val="00E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83A5"/>
  <w15:docId w15:val="{E8058011-5AD8-4CE6-9D6D-94708FBE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CB1"/>
    <w:rPr>
      <w:color w:val="0000FF"/>
      <w:u w:val="single"/>
    </w:rPr>
  </w:style>
  <w:style w:type="character" w:styleId="Strong">
    <w:name w:val="Strong"/>
    <w:basedOn w:val="DefaultParagraphFont"/>
    <w:uiPriority w:val="22"/>
    <w:qFormat/>
    <w:rsid w:val="004F0CB1"/>
    <w:rPr>
      <w:b/>
      <w:bCs/>
    </w:rPr>
  </w:style>
  <w:style w:type="character" w:customStyle="1" w:styleId="Heading2Char">
    <w:name w:val="Heading 2 Char"/>
    <w:basedOn w:val="DefaultParagraphFont"/>
    <w:link w:val="Heading2"/>
    <w:uiPriority w:val="9"/>
    <w:rsid w:val="004F0CB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F0CB1"/>
    <w:rPr>
      <w:sz w:val="16"/>
      <w:szCs w:val="16"/>
    </w:rPr>
  </w:style>
  <w:style w:type="paragraph" w:styleId="CommentText">
    <w:name w:val="annotation text"/>
    <w:basedOn w:val="Normal"/>
    <w:link w:val="CommentTextChar"/>
    <w:uiPriority w:val="99"/>
    <w:semiHidden/>
    <w:unhideWhenUsed/>
    <w:rsid w:val="004F0CB1"/>
    <w:pPr>
      <w:spacing w:line="240" w:lineRule="auto"/>
    </w:pPr>
    <w:rPr>
      <w:sz w:val="20"/>
      <w:szCs w:val="20"/>
    </w:rPr>
  </w:style>
  <w:style w:type="character" w:customStyle="1" w:styleId="CommentTextChar">
    <w:name w:val="Comment Text Char"/>
    <w:basedOn w:val="DefaultParagraphFont"/>
    <w:link w:val="CommentText"/>
    <w:uiPriority w:val="99"/>
    <w:semiHidden/>
    <w:rsid w:val="004F0CB1"/>
    <w:rPr>
      <w:sz w:val="20"/>
      <w:szCs w:val="20"/>
    </w:rPr>
  </w:style>
  <w:style w:type="paragraph" w:styleId="CommentSubject">
    <w:name w:val="annotation subject"/>
    <w:basedOn w:val="CommentText"/>
    <w:next w:val="CommentText"/>
    <w:link w:val="CommentSubjectChar"/>
    <w:uiPriority w:val="99"/>
    <w:semiHidden/>
    <w:unhideWhenUsed/>
    <w:rsid w:val="004F0CB1"/>
    <w:rPr>
      <w:b/>
      <w:bCs/>
    </w:rPr>
  </w:style>
  <w:style w:type="character" w:customStyle="1" w:styleId="CommentSubjectChar">
    <w:name w:val="Comment Subject Char"/>
    <w:basedOn w:val="CommentTextChar"/>
    <w:link w:val="CommentSubject"/>
    <w:uiPriority w:val="99"/>
    <w:semiHidden/>
    <w:rsid w:val="004F0CB1"/>
    <w:rPr>
      <w:b/>
      <w:bCs/>
      <w:sz w:val="20"/>
      <w:szCs w:val="20"/>
    </w:rPr>
  </w:style>
  <w:style w:type="paragraph" w:styleId="BalloonText">
    <w:name w:val="Balloon Text"/>
    <w:basedOn w:val="Normal"/>
    <w:link w:val="BalloonTextChar"/>
    <w:uiPriority w:val="99"/>
    <w:semiHidden/>
    <w:unhideWhenUsed/>
    <w:rsid w:val="004F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4757">
      <w:bodyDiv w:val="1"/>
      <w:marLeft w:val="0"/>
      <w:marRight w:val="0"/>
      <w:marTop w:val="0"/>
      <w:marBottom w:val="0"/>
      <w:divBdr>
        <w:top w:val="none" w:sz="0" w:space="0" w:color="auto"/>
        <w:left w:val="none" w:sz="0" w:space="0" w:color="auto"/>
        <w:bottom w:val="none" w:sz="0" w:space="0" w:color="auto"/>
        <w:right w:val="none" w:sz="0" w:space="0" w:color="auto"/>
      </w:divBdr>
    </w:div>
    <w:div w:id="1071729542">
      <w:bodyDiv w:val="1"/>
      <w:marLeft w:val="0"/>
      <w:marRight w:val="0"/>
      <w:marTop w:val="0"/>
      <w:marBottom w:val="0"/>
      <w:divBdr>
        <w:top w:val="none" w:sz="0" w:space="0" w:color="auto"/>
        <w:left w:val="none" w:sz="0" w:space="0" w:color="auto"/>
        <w:bottom w:val="none" w:sz="0" w:space="0" w:color="auto"/>
        <w:right w:val="none" w:sz="0" w:space="0" w:color="auto"/>
      </w:divBdr>
    </w:div>
    <w:div w:id="1086852153">
      <w:bodyDiv w:val="1"/>
      <w:marLeft w:val="0"/>
      <w:marRight w:val="0"/>
      <w:marTop w:val="0"/>
      <w:marBottom w:val="0"/>
      <w:divBdr>
        <w:top w:val="none" w:sz="0" w:space="0" w:color="auto"/>
        <w:left w:val="none" w:sz="0" w:space="0" w:color="auto"/>
        <w:bottom w:val="none" w:sz="0" w:space="0" w:color="auto"/>
        <w:right w:val="none" w:sz="0" w:space="0" w:color="auto"/>
      </w:divBdr>
    </w:div>
    <w:div w:id="12014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y-redmond@ouhsc.edu"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oumedicine.com/docs/ad-pediatrics-workfiles/foundation-and-pharmaceutical-awards.pdf?sfvrsn=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umedicine.com/docs/ad-pediatrics-workfiles/state-awards.pdf?sfvrsn=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vid-bard@ouhsc.edu"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BADB-4F84-44A8-A220-2417030E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 David E. (HSC)</dc:creator>
  <cp:lastModifiedBy>Bard, David E. (HSC)</cp:lastModifiedBy>
  <cp:revision>2</cp:revision>
  <dcterms:created xsi:type="dcterms:W3CDTF">2013-08-22T15:24:00Z</dcterms:created>
  <dcterms:modified xsi:type="dcterms:W3CDTF">2013-08-22T15:24:00Z</dcterms:modified>
</cp:coreProperties>
</file>